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A1CEB" w14:textId="77777777" w:rsidR="00CA3248" w:rsidRPr="00CA3248" w:rsidRDefault="00CA3248" w:rsidP="00CA3248">
      <w:pPr>
        <w:outlineLvl w:val="0"/>
        <w:rPr>
          <w:b/>
          <w:sz w:val="28"/>
        </w:rPr>
      </w:pPr>
      <w:r w:rsidRPr="00CA3248">
        <w:rPr>
          <w:b/>
          <w:sz w:val="28"/>
        </w:rPr>
        <w:t>Growth &amp; Development Play Interactive</w:t>
      </w:r>
    </w:p>
    <w:p w14:paraId="66243F9B" w14:textId="77777777" w:rsidR="00BE6E27" w:rsidRPr="00CA3248" w:rsidRDefault="00BE6E27" w:rsidP="00BE6E27">
      <w:pPr>
        <w:outlineLvl w:val="0"/>
      </w:pPr>
      <w:r w:rsidRPr="00CA3248">
        <w:t>Template Drag/Drop with Answers:</w:t>
      </w:r>
    </w:p>
    <w:p w14:paraId="17A90E27" w14:textId="77777777" w:rsidR="00CA3248" w:rsidRPr="00CA3248" w:rsidRDefault="00CA3248" w:rsidP="00CA3248"/>
    <w:p w14:paraId="4B90B6C6" w14:textId="77777777" w:rsidR="00CA3248" w:rsidRPr="00BE6E27" w:rsidRDefault="00CA3248" w:rsidP="00CA3248">
      <w:pPr>
        <w:rPr>
          <w:b/>
        </w:rPr>
      </w:pPr>
      <w:r w:rsidRPr="00BE6E27">
        <w:rPr>
          <w:b/>
        </w:rPr>
        <w:t>Idea:</w:t>
      </w:r>
    </w:p>
    <w:p w14:paraId="09C0A426" w14:textId="622EC52C" w:rsidR="00CA3248" w:rsidRPr="00CA3248" w:rsidRDefault="00CA3248" w:rsidP="00CA3248">
      <w:r w:rsidRPr="00CA3248">
        <w:t xml:space="preserve">This activity will be a drag and drop template where the student will match the </w:t>
      </w:r>
      <w:del w:id="0" w:author="Amy Kennedy" w:date="2017-12-15T15:50:00Z">
        <w:r w:rsidRPr="00CA3248" w:rsidDel="0034419D">
          <w:delText xml:space="preserve">correct developmental characteristics </w:delText>
        </w:r>
        <w:r w:rsidR="00BE6E27" w:rsidDel="0034419D">
          <w:delText xml:space="preserve">related to play </w:delText>
        </w:r>
      </w:del>
      <w:ins w:id="1" w:author="Amy Kennedy" w:date="2017-12-15T15:50:00Z">
        <w:r w:rsidR="0034419D">
          <w:t xml:space="preserve">appropriate toys </w:t>
        </w:r>
      </w:ins>
      <w:r w:rsidRPr="00CA3248">
        <w:t xml:space="preserve">to the corresponding developmental age/stage.  </w:t>
      </w:r>
    </w:p>
    <w:p w14:paraId="3E65ED98" w14:textId="77777777" w:rsidR="00CA3248" w:rsidRDefault="00CA3248" w:rsidP="00CA3248"/>
    <w:p w14:paraId="6758A500" w14:textId="77777777" w:rsidR="00BE6E27" w:rsidRPr="00BE6E27" w:rsidRDefault="00BE6E27" w:rsidP="00CA3248">
      <w:pPr>
        <w:rPr>
          <w:b/>
        </w:rPr>
      </w:pPr>
      <w:r w:rsidRPr="00BE6E27">
        <w:rPr>
          <w:b/>
        </w:rPr>
        <w:t>Introduction:</w:t>
      </w:r>
    </w:p>
    <w:p w14:paraId="4EBEE776" w14:textId="4B570D41" w:rsidR="00BE6E27" w:rsidRDefault="00143229" w:rsidP="00CA3248">
      <w:pPr>
        <w:rPr>
          <w:ins w:id="2" w:author="Amy Kennedy" w:date="2017-12-15T15:51:00Z"/>
        </w:rPr>
      </w:pPr>
      <w:commentRangeStart w:id="3"/>
      <w:r>
        <w:t>(needs info)</w:t>
      </w:r>
      <w:commentRangeEnd w:id="3"/>
      <w:r w:rsidR="00DA16CA">
        <w:rPr>
          <w:rStyle w:val="CommentReference"/>
        </w:rPr>
        <w:commentReference w:id="3"/>
      </w:r>
      <w:ins w:id="4" w:author="Amy Kennedy" w:date="2017-12-15T15:50:00Z">
        <w:r w:rsidR="0034419D">
          <w:t xml:space="preserve"> </w:t>
        </w:r>
      </w:ins>
      <w:ins w:id="5" w:author="Amy Kennedy" w:date="2017-12-15T15:57:00Z">
        <w:r w:rsidR="0034419D">
          <w:t>As a nurse working with pediatric patients</w:t>
        </w:r>
      </w:ins>
      <w:ins w:id="6" w:author="Amy Kennedy" w:date="2017-12-15T15:58:00Z">
        <w:r w:rsidR="0034419D">
          <w:t>,</w:t>
        </w:r>
        <w:bookmarkStart w:id="7" w:name="_GoBack"/>
        <w:bookmarkEnd w:id="7"/>
        <w:r w:rsidR="0034419D">
          <w:t xml:space="preserve"> which of </w:t>
        </w:r>
      </w:ins>
      <w:ins w:id="8" w:author="Amy Kennedy" w:date="2017-12-15T15:50:00Z">
        <w:r w:rsidR="0034419D">
          <w:t xml:space="preserve">the following toys </w:t>
        </w:r>
      </w:ins>
      <w:ins w:id="9" w:author="Amy Kennedy" w:date="2017-12-15T15:58:00Z">
        <w:r w:rsidR="0034419D">
          <w:t>would be the most</w:t>
        </w:r>
      </w:ins>
      <w:ins w:id="10" w:author="Amy Kennedy" w:date="2017-12-15T15:51:00Z">
        <w:r w:rsidR="0034419D">
          <w:t xml:space="preserve"> appropriate </w:t>
        </w:r>
      </w:ins>
      <w:ins w:id="11" w:author="Amy Kennedy" w:date="2017-12-15T15:58:00Z">
        <w:r w:rsidR="0034419D">
          <w:t xml:space="preserve">for each </w:t>
        </w:r>
      </w:ins>
      <w:ins w:id="12" w:author="Amy Kennedy" w:date="2017-12-15T15:51:00Z">
        <w:r w:rsidR="0034419D">
          <w:t>developmental stage</w:t>
        </w:r>
      </w:ins>
      <w:ins w:id="13" w:author="Amy Kennedy" w:date="2017-12-15T15:58:00Z">
        <w:r w:rsidR="0034419D">
          <w:t>?</w:t>
        </w:r>
      </w:ins>
    </w:p>
    <w:p w14:paraId="34695BD0" w14:textId="7B05CE26" w:rsidR="0034419D" w:rsidRDefault="0034419D" w:rsidP="00CA3248">
      <w:pPr>
        <w:rPr>
          <w:ins w:id="14" w:author="Amy Kennedy" w:date="2017-12-15T15:54:00Z"/>
        </w:rPr>
      </w:pPr>
    </w:p>
    <w:p w14:paraId="28C27F9E" w14:textId="4294E8B4" w:rsidR="0034419D" w:rsidRDefault="0034419D" w:rsidP="00CA3248">
      <w:pPr>
        <w:rPr>
          <w:ins w:id="15" w:author="Amy Kennedy" w:date="2017-12-15T15:51:00Z"/>
        </w:rPr>
      </w:pPr>
      <w:ins w:id="16" w:author="Amy Kennedy" w:date="2017-12-15T15:55:00Z">
        <w:r>
          <w:t>*</w:t>
        </w:r>
      </w:ins>
    </w:p>
    <w:p w14:paraId="12F6B22D" w14:textId="65FECC2D" w:rsidR="0034419D" w:rsidRDefault="0034419D" w:rsidP="00CA3248">
      <w:pPr>
        <w:rPr>
          <w:ins w:id="17" w:author="Amy Kennedy" w:date="2017-12-15T15:51:00Z"/>
        </w:rPr>
      </w:pPr>
      <w:ins w:id="18" w:author="Amy Kennedy" w:date="2017-12-15T15:51:00Z">
        <w:r>
          <w:t>Infant</w:t>
        </w:r>
      </w:ins>
    </w:p>
    <w:p w14:paraId="294878C1" w14:textId="77777777" w:rsidR="0034419D" w:rsidRDefault="0034419D" w:rsidP="0034419D">
      <w:pPr>
        <w:pStyle w:val="ListParagraph"/>
        <w:numPr>
          <w:ilvl w:val="0"/>
          <w:numId w:val="1"/>
        </w:numPr>
        <w:rPr>
          <w:ins w:id="19" w:author="Amy Kennedy" w:date="2017-12-15T15:52:00Z"/>
        </w:rPr>
      </w:pPr>
      <w:ins w:id="20" w:author="Amy Kennedy" w:date="2017-12-15T15:52:00Z">
        <w:r w:rsidRPr="0034419D">
          <w:t>Mobiles and safety mirrors</w:t>
        </w:r>
      </w:ins>
    </w:p>
    <w:p w14:paraId="7AEBC112" w14:textId="18F6B6C2" w:rsidR="0034419D" w:rsidRDefault="0034419D" w:rsidP="0034419D">
      <w:pPr>
        <w:pStyle w:val="ListParagraph"/>
        <w:numPr>
          <w:ilvl w:val="0"/>
          <w:numId w:val="1"/>
        </w:numPr>
        <w:rPr>
          <w:ins w:id="21" w:author="Amy Kennedy" w:date="2017-12-15T15:52:00Z"/>
        </w:rPr>
      </w:pPr>
      <w:ins w:id="22" w:author="Amy Kennedy" w:date="2017-12-15T15:52:00Z">
        <w:r w:rsidRPr="0034419D">
          <w:t>Rattles</w:t>
        </w:r>
      </w:ins>
    </w:p>
    <w:p w14:paraId="6CEC6601" w14:textId="77777777" w:rsidR="0034419D" w:rsidRDefault="00F36395" w:rsidP="0034419D">
      <w:pPr>
        <w:pStyle w:val="ListParagraph"/>
        <w:numPr>
          <w:ilvl w:val="0"/>
          <w:numId w:val="1"/>
        </w:numPr>
        <w:rPr>
          <w:ins w:id="23" w:author="Amy Kennedy" w:date="2017-12-15T15:52:00Z"/>
        </w:rPr>
      </w:pPr>
      <w:ins w:id="24" w:author="Amy Kennedy" w:date="2017-12-15T15:52:00Z">
        <w:r w:rsidRPr="0034419D">
          <w:t>Musical toys, squeeze toys</w:t>
        </w:r>
      </w:ins>
    </w:p>
    <w:p w14:paraId="7181C9ED" w14:textId="0999EEE0" w:rsidR="00000000" w:rsidRPr="0034419D" w:rsidRDefault="00F36395" w:rsidP="0034419D">
      <w:pPr>
        <w:pStyle w:val="ListParagraph"/>
        <w:numPr>
          <w:ilvl w:val="0"/>
          <w:numId w:val="1"/>
        </w:numPr>
        <w:rPr>
          <w:ins w:id="25" w:author="Amy Kennedy" w:date="2017-12-15T15:52:00Z"/>
        </w:rPr>
      </w:pPr>
      <w:ins w:id="26" w:author="Amy Kennedy" w:date="2017-12-15T15:52:00Z">
        <w:r w:rsidRPr="0034419D">
          <w:t>Teething toys</w:t>
        </w:r>
      </w:ins>
    </w:p>
    <w:p w14:paraId="7158A713" w14:textId="51821913" w:rsidR="0034419D" w:rsidRDefault="0034419D" w:rsidP="0034419D">
      <w:pPr>
        <w:pStyle w:val="ListParagraph"/>
        <w:pPrChange w:id="27" w:author="Amy Kennedy" w:date="2017-12-15T15:52:00Z">
          <w:pPr/>
        </w:pPrChange>
      </w:pPr>
    </w:p>
    <w:p w14:paraId="0CC27A61" w14:textId="32CA9573" w:rsidR="00024E95" w:rsidRDefault="0034419D" w:rsidP="00CA3248">
      <w:pPr>
        <w:rPr>
          <w:ins w:id="28" w:author="Amy Kennedy" w:date="2017-12-15T15:52:00Z"/>
        </w:rPr>
      </w:pPr>
      <w:ins w:id="29" w:author="Amy Kennedy" w:date="2017-12-15T15:52:00Z">
        <w:r>
          <w:t>Toddler</w:t>
        </w:r>
      </w:ins>
    </w:p>
    <w:p w14:paraId="691EA585" w14:textId="659F88B2" w:rsidR="0034419D" w:rsidRPr="0034419D" w:rsidRDefault="0034419D" w:rsidP="0034419D">
      <w:pPr>
        <w:rPr>
          <w:ins w:id="30" w:author="Amy Kennedy" w:date="2017-12-15T15:53:00Z"/>
        </w:rPr>
      </w:pPr>
      <w:ins w:id="31" w:author="Amy Kennedy" w:date="2017-12-15T15:53:00Z">
        <w:r w:rsidRPr="0034419D">
          <w:t>Push-pull and ride-on toys</w:t>
        </w:r>
        <w:r w:rsidRPr="0034419D">
          <w:br/>
          <w:t xml:space="preserve">• Simple puzzles, shape sorters, peg </w:t>
        </w:r>
      </w:ins>
    </w:p>
    <w:p w14:paraId="57C0C0B9" w14:textId="75E88083" w:rsidR="0034419D" w:rsidRDefault="0034419D" w:rsidP="0034419D">
      <w:pPr>
        <w:rPr>
          <w:ins w:id="32" w:author="Amy Kennedy" w:date="2017-12-15T15:53:00Z"/>
        </w:rPr>
      </w:pPr>
      <w:ins w:id="33" w:author="Amy Kennedy" w:date="2017-12-15T15:53:00Z">
        <w:r w:rsidRPr="0034419D">
          <w:t xml:space="preserve">       boards</w:t>
        </w:r>
        <w:r w:rsidRPr="0034419D">
          <w:br/>
          <w:t>• Movement games</w:t>
        </w:r>
        <w:r w:rsidRPr="0034419D">
          <w:br/>
          <w:t>• Blocks, stacking rings</w:t>
        </w:r>
        <w:r w:rsidRPr="0034419D">
          <w:br/>
        </w:r>
      </w:ins>
    </w:p>
    <w:p w14:paraId="14A87788" w14:textId="4B9FA542" w:rsidR="0034419D" w:rsidRDefault="0034419D" w:rsidP="0034419D">
      <w:pPr>
        <w:rPr>
          <w:ins w:id="34" w:author="Amy Kennedy" w:date="2017-12-15T15:53:00Z"/>
        </w:rPr>
      </w:pPr>
      <w:ins w:id="35" w:author="Amy Kennedy" w:date="2017-12-15T15:53:00Z">
        <w:r>
          <w:t>Preschool</w:t>
        </w:r>
      </w:ins>
    </w:p>
    <w:p w14:paraId="4693A7D9" w14:textId="04B3C00E" w:rsidR="0034419D" w:rsidRPr="0034419D" w:rsidRDefault="0034419D" w:rsidP="0034419D">
      <w:pPr>
        <w:pStyle w:val="ListParagraph"/>
        <w:numPr>
          <w:ilvl w:val="0"/>
          <w:numId w:val="3"/>
        </w:numPr>
        <w:rPr>
          <w:ins w:id="36" w:author="Amy Kennedy" w:date="2017-12-15T15:53:00Z"/>
        </w:rPr>
        <w:pPrChange w:id="37" w:author="Amy Kennedy" w:date="2017-12-15T15:54:00Z">
          <w:pPr/>
        </w:pPrChange>
      </w:pPr>
      <w:ins w:id="38" w:author="Amy Kennedy" w:date="2017-12-15T15:54:00Z">
        <w:r w:rsidRPr="0034419D">
          <w:t>Dress-up with accessories</w:t>
        </w:r>
        <w:r w:rsidRPr="0034419D">
          <w:br/>
          <w:t>• Puppets</w:t>
        </w:r>
        <w:r w:rsidRPr="0034419D">
          <w:br/>
          <w:t>• Storybooks</w:t>
        </w:r>
        <w:r w:rsidRPr="0034419D">
          <w:br/>
          <w:t>• Simple board games</w:t>
        </w:r>
      </w:ins>
    </w:p>
    <w:p w14:paraId="0732A2CD" w14:textId="77777777" w:rsidR="0034419D" w:rsidRDefault="0034419D" w:rsidP="00CA3248">
      <w:pPr>
        <w:rPr>
          <w:ins w:id="39" w:author="Amy Kennedy" w:date="2017-12-15T15:55:00Z"/>
        </w:rPr>
      </w:pPr>
    </w:p>
    <w:p w14:paraId="20D43B6A" w14:textId="2CB3C253" w:rsidR="0034419D" w:rsidRDefault="0034419D" w:rsidP="00CA3248">
      <w:ins w:id="40" w:author="Amy Kennedy" w:date="2017-12-15T15:55:00Z">
        <w:r>
          <w:t>School age</w:t>
        </w:r>
      </w:ins>
    </w:p>
    <w:p w14:paraId="165F6322" w14:textId="02C7CEFF" w:rsidR="0034419D" w:rsidRDefault="0034419D" w:rsidP="00CA3248">
      <w:pPr>
        <w:rPr>
          <w:ins w:id="41" w:author="Amy Kennedy" w:date="2017-12-15T15:56:00Z"/>
        </w:rPr>
      </w:pPr>
      <w:ins w:id="42" w:author="Amy Kennedy" w:date="2017-12-15T15:55:00Z">
        <w:r w:rsidRPr="0034419D">
          <w:t>• Sports equipment</w:t>
        </w:r>
        <w:r w:rsidRPr="0034419D">
          <w:br/>
          <w:t>• Bicycle and helmet</w:t>
        </w:r>
        <w:r w:rsidRPr="0034419D">
          <w:br/>
          <w:t>• Simple model and craft kits</w:t>
        </w:r>
        <w:r w:rsidRPr="0034419D">
          <w:br/>
          <w:t>• Board games (Sorry, Trouble, and Checkers)</w:t>
        </w:r>
        <w:r w:rsidRPr="0034419D">
          <w:br/>
          <w:t xml:space="preserve">• Coordination or memory games </w:t>
        </w:r>
      </w:ins>
    </w:p>
    <w:p w14:paraId="1BDD8CEB" w14:textId="1FD23753" w:rsidR="00024E95" w:rsidRDefault="0034419D" w:rsidP="00CA3248">
      <w:pPr>
        <w:rPr>
          <w:ins w:id="43" w:author="Amy Kennedy" w:date="2017-12-15T15:56:00Z"/>
        </w:rPr>
      </w:pPr>
      <w:ins w:id="44" w:author="Amy Kennedy" w:date="2017-12-15T15:55:00Z">
        <w:r w:rsidRPr="0034419D">
          <w:t>• Building and construction sets</w:t>
        </w:r>
      </w:ins>
    </w:p>
    <w:p w14:paraId="5EA1255F" w14:textId="4D627ADF" w:rsidR="0034419D" w:rsidRDefault="0034419D" w:rsidP="00CA3248">
      <w:pPr>
        <w:rPr>
          <w:ins w:id="45" w:author="Amy Kennedy" w:date="2017-12-15T15:56:00Z"/>
        </w:rPr>
      </w:pPr>
    </w:p>
    <w:p w14:paraId="574F65A8" w14:textId="77777777" w:rsidR="0034419D" w:rsidRDefault="0034419D" w:rsidP="0034419D">
      <w:pPr>
        <w:outlineLvl w:val="0"/>
        <w:rPr>
          <w:ins w:id="46" w:author="Amy Kennedy" w:date="2017-12-15T15:56:00Z"/>
          <w:b/>
        </w:rPr>
      </w:pPr>
      <w:ins w:id="47" w:author="Amy Kennedy" w:date="2017-12-15T15:56:00Z">
        <w:r w:rsidRPr="00CA3248">
          <w:rPr>
            <w:b/>
          </w:rPr>
          <w:t>Adolescent</w:t>
        </w:r>
      </w:ins>
    </w:p>
    <w:p w14:paraId="5610A323" w14:textId="575DE3DA" w:rsidR="0034419D" w:rsidRDefault="0034419D" w:rsidP="00CA3248">
      <w:pPr>
        <w:rPr>
          <w:ins w:id="48" w:author="Amy Kennedy" w:date="2017-12-15T15:56:00Z"/>
        </w:rPr>
      </w:pPr>
      <w:ins w:id="49" w:author="Amy Kennedy" w:date="2017-12-15T15:57:00Z">
        <w:r w:rsidRPr="0034419D">
          <w:t>Books</w:t>
        </w:r>
        <w:r w:rsidRPr="0034419D">
          <w:br/>
          <w:t xml:space="preserve">• Card and board games (Monopoly, Clue, and Life) </w:t>
        </w:r>
        <w:r w:rsidRPr="0034419D">
          <w:br/>
          <w:t>• Art supplies</w:t>
        </w:r>
        <w:r w:rsidRPr="0034419D">
          <w:br/>
        </w:r>
        <w:r w:rsidRPr="0034419D">
          <w:lastRenderedPageBreak/>
          <w:t>• Model kits/science kits</w:t>
        </w:r>
        <w:r w:rsidRPr="0034419D">
          <w:br/>
          <w:t>• Jigsaw puzzles</w:t>
        </w:r>
      </w:ins>
    </w:p>
    <w:p w14:paraId="59D2B071" w14:textId="77777777" w:rsidR="0034419D" w:rsidRDefault="0034419D" w:rsidP="00CA3248"/>
    <w:p w14:paraId="1D73D742" w14:textId="7BD0A5B3" w:rsidR="00BE6E27" w:rsidRPr="00024E95" w:rsidRDefault="006D58C8" w:rsidP="00BE6E27">
      <w:pPr>
        <w:outlineLvl w:val="0"/>
        <w:rPr>
          <w:sz w:val="32"/>
          <w:szCs w:val="32"/>
        </w:rPr>
      </w:pPr>
      <w:r>
        <w:rPr>
          <w:sz w:val="32"/>
          <w:szCs w:val="32"/>
        </w:rPr>
        <w:t>Content</w:t>
      </w:r>
      <w:commentRangeStart w:id="50"/>
      <w:r w:rsidR="00BE6E27" w:rsidRPr="00024E95">
        <w:rPr>
          <w:sz w:val="32"/>
          <w:szCs w:val="32"/>
        </w:rPr>
        <w:t xml:space="preserve"> of </w:t>
      </w:r>
      <w:r w:rsidR="00EC31A9">
        <w:rPr>
          <w:sz w:val="32"/>
          <w:szCs w:val="32"/>
        </w:rPr>
        <w:t>Play</w:t>
      </w:r>
      <w:commentRangeEnd w:id="50"/>
      <w:r w:rsidR="00DA16CA">
        <w:rPr>
          <w:rStyle w:val="CommentReference"/>
        </w:rPr>
        <w:commentReference w:id="50"/>
      </w:r>
      <w:r>
        <w:rPr>
          <w:sz w:val="32"/>
          <w:szCs w:val="32"/>
        </w:rPr>
        <w:t xml:space="preserve"> </w:t>
      </w:r>
      <w:commentRangeStart w:id="51"/>
      <w:r>
        <w:rPr>
          <w:sz w:val="32"/>
          <w:szCs w:val="32"/>
        </w:rPr>
        <w:t>(</w:t>
      </w:r>
      <w:commentRangeStart w:id="52"/>
      <w:r>
        <w:rPr>
          <w:sz w:val="32"/>
          <w:szCs w:val="32"/>
        </w:rPr>
        <w:t xml:space="preserve">slide </w:t>
      </w:r>
      <w:commentRangeEnd w:id="52"/>
      <w:r>
        <w:rPr>
          <w:rStyle w:val="CommentReference"/>
        </w:rPr>
        <w:commentReference w:id="52"/>
      </w:r>
      <w:r>
        <w:rPr>
          <w:sz w:val="32"/>
          <w:szCs w:val="32"/>
        </w:rPr>
        <w:t>1)</w:t>
      </w:r>
      <w:commentRangeEnd w:id="51"/>
      <w:r w:rsidR="0034419D">
        <w:rPr>
          <w:rStyle w:val="CommentReference"/>
        </w:rPr>
        <w:commentReference w:id="51"/>
      </w:r>
    </w:p>
    <w:p w14:paraId="0015C830" w14:textId="77777777" w:rsidR="00BE6E27" w:rsidRPr="00CA3248" w:rsidRDefault="00BE6E27" w:rsidP="00BE6E27">
      <w:pPr>
        <w:outlineLvl w:val="0"/>
        <w:rPr>
          <w:b/>
        </w:rPr>
      </w:pPr>
      <w:r w:rsidRPr="00CA3248">
        <w:rPr>
          <w:b/>
        </w:rPr>
        <w:t>Infant</w:t>
      </w:r>
    </w:p>
    <w:p w14:paraId="5EAD784E" w14:textId="77777777" w:rsidR="00BE6E27" w:rsidRPr="00BE6E27" w:rsidRDefault="00BE6E27" w:rsidP="00BE6E27">
      <w:pPr>
        <w:outlineLvl w:val="0"/>
      </w:pPr>
      <w:r w:rsidRPr="00BE6E27">
        <w:t>Will smile, coo to elicit a response from parent</w:t>
      </w:r>
      <w:r w:rsidR="00803A18">
        <w:t xml:space="preserve"> or </w:t>
      </w:r>
      <w:r w:rsidRPr="00BE6E27">
        <w:t>person</w:t>
      </w:r>
      <w:r w:rsidR="003D3C47">
        <w:t>.</w:t>
      </w:r>
    </w:p>
    <w:p w14:paraId="3FED423F" w14:textId="77777777" w:rsidR="00BE6E27" w:rsidRPr="00CA3248" w:rsidRDefault="00BE6E27" w:rsidP="00BE6E27">
      <w:pPr>
        <w:outlineLvl w:val="0"/>
        <w:rPr>
          <w:b/>
        </w:rPr>
      </w:pPr>
      <w:r w:rsidRPr="00CA3248">
        <w:rPr>
          <w:b/>
        </w:rPr>
        <w:t>Toddler</w:t>
      </w:r>
    </w:p>
    <w:p w14:paraId="0C13404F" w14:textId="77777777" w:rsidR="00BE6E27" w:rsidRDefault="00143229" w:rsidP="00BE6E27">
      <w:pPr>
        <w:outlineLvl w:val="0"/>
      </w:pPr>
      <w:r>
        <w:t>(needs info)</w:t>
      </w:r>
    </w:p>
    <w:p w14:paraId="5996CCDF" w14:textId="77777777" w:rsidR="00BE6E27" w:rsidRPr="00CA3248" w:rsidRDefault="00BE6E27" w:rsidP="00BE6E27">
      <w:pPr>
        <w:outlineLvl w:val="0"/>
        <w:rPr>
          <w:b/>
        </w:rPr>
      </w:pPr>
      <w:r w:rsidRPr="00CA3248">
        <w:rPr>
          <w:b/>
        </w:rPr>
        <w:t>Preschooler</w:t>
      </w:r>
    </w:p>
    <w:p w14:paraId="093E6D5E" w14:textId="77777777" w:rsidR="00BE6E27" w:rsidRDefault="003D3C47" w:rsidP="00BE6E27">
      <w:pPr>
        <w:outlineLvl w:val="0"/>
      </w:pPr>
      <w:r>
        <w:t>H</w:t>
      </w:r>
      <w:r w:rsidR="00BE6E27" w:rsidRPr="00BE6E27">
        <w:t>ate to lose and want to change the rules, will cheat, or demand exceptions</w:t>
      </w:r>
      <w:r>
        <w:t>.</w:t>
      </w:r>
    </w:p>
    <w:p w14:paraId="3AF66745" w14:textId="77777777" w:rsidR="00BE6E27" w:rsidRDefault="00BE6E27" w:rsidP="00BE6E27">
      <w:pPr>
        <w:outlineLvl w:val="0"/>
        <w:rPr>
          <w:b/>
        </w:rPr>
      </w:pPr>
      <w:r w:rsidRPr="00CA3248">
        <w:rPr>
          <w:b/>
        </w:rPr>
        <w:t>School-Aged Child</w:t>
      </w:r>
    </w:p>
    <w:p w14:paraId="19E49DC8" w14:textId="77777777" w:rsidR="00024E95" w:rsidRDefault="00143229" w:rsidP="00BE6E27">
      <w:pPr>
        <w:outlineLvl w:val="0"/>
      </w:pPr>
      <w:r>
        <w:t>(needs info)</w:t>
      </w:r>
    </w:p>
    <w:p w14:paraId="7285C1B8" w14:textId="77777777" w:rsidR="00BE6E27" w:rsidRDefault="00BE6E27" w:rsidP="00BE6E27">
      <w:pPr>
        <w:outlineLvl w:val="0"/>
        <w:rPr>
          <w:b/>
        </w:rPr>
      </w:pPr>
      <w:r w:rsidRPr="00CA3248">
        <w:rPr>
          <w:b/>
        </w:rPr>
        <w:t>Adolescent</w:t>
      </w:r>
    </w:p>
    <w:p w14:paraId="1065954D" w14:textId="42AA5B9E" w:rsidR="00024E95" w:rsidRPr="001A252A" w:rsidRDefault="00024E95" w:rsidP="00024E95">
      <w:pPr>
        <w:outlineLvl w:val="0"/>
      </w:pPr>
      <w:r>
        <w:t>A</w:t>
      </w:r>
      <w:r w:rsidRPr="00BE6E27">
        <w:t>dolescents enjoy competitive games such as card</w:t>
      </w:r>
      <w:r w:rsidR="006D58C8">
        <w:t>s, checkers</w:t>
      </w:r>
      <w:r w:rsidRPr="00BE6E27">
        <w:t xml:space="preserve"> and chess</w:t>
      </w:r>
      <w:r>
        <w:t>.</w:t>
      </w:r>
    </w:p>
    <w:p w14:paraId="241D5C5A" w14:textId="77777777" w:rsidR="00024E95" w:rsidRDefault="00024E95" w:rsidP="00BE6E27"/>
    <w:p w14:paraId="06B8073B" w14:textId="0E71C6C8" w:rsidR="00CA3248" w:rsidRPr="00024E95" w:rsidRDefault="00BE6E27" w:rsidP="00CA3248">
      <w:pPr>
        <w:outlineLvl w:val="0"/>
        <w:rPr>
          <w:sz w:val="32"/>
        </w:rPr>
      </w:pPr>
      <w:r w:rsidRPr="00024E95">
        <w:rPr>
          <w:sz w:val="32"/>
        </w:rPr>
        <w:t xml:space="preserve">Functions of </w:t>
      </w:r>
      <w:r w:rsidR="00EC31A9">
        <w:rPr>
          <w:sz w:val="32"/>
        </w:rPr>
        <w:t>P</w:t>
      </w:r>
      <w:r w:rsidRPr="00024E95">
        <w:rPr>
          <w:sz w:val="32"/>
        </w:rPr>
        <w:t>lay</w:t>
      </w:r>
      <w:r w:rsidR="006D58C8">
        <w:rPr>
          <w:sz w:val="32"/>
        </w:rPr>
        <w:t xml:space="preserve"> (slide 3)</w:t>
      </w:r>
    </w:p>
    <w:p w14:paraId="5CFA262B" w14:textId="77777777" w:rsidR="00EC31A9" w:rsidRPr="00EC31A9" w:rsidRDefault="00EC31A9" w:rsidP="00CA3248">
      <w:pPr>
        <w:rPr>
          <w:b/>
        </w:rPr>
      </w:pPr>
      <w:r w:rsidRPr="00EC31A9">
        <w:rPr>
          <w:b/>
        </w:rPr>
        <w:t>Infant</w:t>
      </w:r>
    </w:p>
    <w:p w14:paraId="03972142" w14:textId="77777777" w:rsidR="00CA3248" w:rsidRPr="001A252A" w:rsidRDefault="00180AC9" w:rsidP="00CA3248">
      <w:r>
        <w:t xml:space="preserve">Prefers a toy </w:t>
      </w:r>
      <w:r w:rsidR="00BE6E27">
        <w:t>such as a</w:t>
      </w:r>
      <w:r>
        <w:t xml:space="preserve"> </w:t>
      </w:r>
      <w:r w:rsidR="001A252A" w:rsidRPr="001A252A">
        <w:t xml:space="preserve">rattle or </w:t>
      </w:r>
      <w:r>
        <w:t>a teething toy.</w:t>
      </w:r>
    </w:p>
    <w:p w14:paraId="57E38817" w14:textId="77777777" w:rsidR="00CA3248" w:rsidRPr="00CA3248" w:rsidRDefault="00CA3248" w:rsidP="00CA3248">
      <w:pPr>
        <w:outlineLvl w:val="0"/>
        <w:rPr>
          <w:b/>
        </w:rPr>
      </w:pPr>
      <w:r w:rsidRPr="00CA3248">
        <w:rPr>
          <w:b/>
        </w:rPr>
        <w:t>Toddler</w:t>
      </w:r>
    </w:p>
    <w:p w14:paraId="4EE8AD27" w14:textId="77777777" w:rsidR="001A252A" w:rsidRPr="001A252A" w:rsidRDefault="00024E95" w:rsidP="00CA3248">
      <w:pPr>
        <w:outlineLvl w:val="0"/>
      </w:pPr>
      <w:r>
        <w:t>Would prefer to scoot on</w:t>
      </w:r>
      <w:r w:rsidR="00180AC9">
        <w:t xml:space="preserve"> a</w:t>
      </w:r>
      <w:r w:rsidR="001A252A">
        <w:t xml:space="preserve"> ride on toy</w:t>
      </w:r>
      <w:r w:rsidR="00BE6E27">
        <w:t>.</w:t>
      </w:r>
    </w:p>
    <w:p w14:paraId="4F477FFE" w14:textId="77777777" w:rsidR="00CA3248" w:rsidRPr="00CA3248" w:rsidRDefault="00CA3248" w:rsidP="00CA3248">
      <w:pPr>
        <w:outlineLvl w:val="0"/>
        <w:rPr>
          <w:b/>
        </w:rPr>
      </w:pPr>
      <w:r w:rsidRPr="00CA3248">
        <w:rPr>
          <w:b/>
        </w:rPr>
        <w:t>Preschooler</w:t>
      </w:r>
    </w:p>
    <w:p w14:paraId="0506106A" w14:textId="77777777" w:rsidR="00CA3248" w:rsidRDefault="001A252A" w:rsidP="00CA3248">
      <w:pPr>
        <w:outlineLvl w:val="0"/>
      </w:pPr>
      <w:r>
        <w:t xml:space="preserve">Prefers simple </w:t>
      </w:r>
      <w:r w:rsidR="00180AC9">
        <w:t>board game</w:t>
      </w:r>
      <w:r w:rsidR="00024E95">
        <w:t>s</w:t>
      </w:r>
      <w:r w:rsidR="00180AC9">
        <w:t xml:space="preserve"> or </w:t>
      </w:r>
      <w:r w:rsidR="00BE6E27">
        <w:t>small puzzle</w:t>
      </w:r>
      <w:r w:rsidR="00024E95">
        <w:t>s</w:t>
      </w:r>
      <w:r w:rsidR="00BE6E27">
        <w:t>.</w:t>
      </w:r>
    </w:p>
    <w:p w14:paraId="54B05D84" w14:textId="77777777" w:rsidR="00CA3248" w:rsidRDefault="00CA3248" w:rsidP="00CA3248">
      <w:pPr>
        <w:outlineLvl w:val="0"/>
        <w:rPr>
          <w:b/>
        </w:rPr>
      </w:pPr>
      <w:r w:rsidRPr="00CA3248">
        <w:rPr>
          <w:b/>
        </w:rPr>
        <w:t>School-Aged Child</w:t>
      </w:r>
    </w:p>
    <w:p w14:paraId="0D0074D6" w14:textId="77777777" w:rsidR="00AB05DD" w:rsidRPr="001A252A" w:rsidRDefault="001A252A" w:rsidP="00CA3248">
      <w:pPr>
        <w:outlineLvl w:val="0"/>
      </w:pPr>
      <w:r>
        <w:t>P</w:t>
      </w:r>
      <w:r w:rsidRPr="001A252A">
        <w:t>refer</w:t>
      </w:r>
      <w:r>
        <w:t>s</w:t>
      </w:r>
      <w:r w:rsidRPr="001A252A">
        <w:t xml:space="preserve"> </w:t>
      </w:r>
      <w:r w:rsidR="00180AC9">
        <w:t>reading books or riding a bicycle.</w:t>
      </w:r>
    </w:p>
    <w:p w14:paraId="658EEE16" w14:textId="77777777" w:rsidR="00CA3248" w:rsidRPr="00CA3248" w:rsidRDefault="00CA3248" w:rsidP="00CA3248">
      <w:pPr>
        <w:outlineLvl w:val="0"/>
        <w:rPr>
          <w:b/>
        </w:rPr>
      </w:pPr>
      <w:r w:rsidRPr="00CA3248">
        <w:rPr>
          <w:b/>
        </w:rPr>
        <w:t>Adolescent</w:t>
      </w:r>
    </w:p>
    <w:p w14:paraId="3750B29C" w14:textId="77777777" w:rsidR="00CA3248" w:rsidRDefault="00024E95" w:rsidP="00CA3248">
      <w:r>
        <w:t>Plays</w:t>
      </w:r>
      <w:r w:rsidR="001A252A">
        <w:t xml:space="preserve"> </w:t>
      </w:r>
      <w:r>
        <w:t>M</w:t>
      </w:r>
      <w:r w:rsidR="001A252A">
        <w:t xml:space="preserve">onopoly or </w:t>
      </w:r>
      <w:r>
        <w:t xml:space="preserve">completes </w:t>
      </w:r>
      <w:r w:rsidR="001A252A">
        <w:t>complex model</w:t>
      </w:r>
      <w:r>
        <w:t>s</w:t>
      </w:r>
      <w:r w:rsidR="001A252A">
        <w:t xml:space="preserve"> or jigsaw puzzle</w:t>
      </w:r>
      <w:r>
        <w:t>s</w:t>
      </w:r>
      <w:r w:rsidR="001A252A">
        <w:t>.</w:t>
      </w:r>
    </w:p>
    <w:p w14:paraId="287D32CA" w14:textId="77777777" w:rsidR="006D58C8" w:rsidRDefault="006D58C8" w:rsidP="00AD0434">
      <w:pPr>
        <w:outlineLvl w:val="0"/>
        <w:rPr>
          <w:sz w:val="32"/>
        </w:rPr>
      </w:pPr>
    </w:p>
    <w:p w14:paraId="6DC6C93E" w14:textId="1C2DEA2B" w:rsidR="00AD0434" w:rsidRPr="00024E95" w:rsidRDefault="000B6629" w:rsidP="00AD0434">
      <w:pPr>
        <w:outlineLvl w:val="0"/>
        <w:rPr>
          <w:sz w:val="32"/>
        </w:rPr>
      </w:pPr>
      <w:r>
        <w:rPr>
          <w:sz w:val="32"/>
        </w:rPr>
        <w:t>S</w:t>
      </w:r>
      <w:r w:rsidR="00BE6E27" w:rsidRPr="00024E95">
        <w:rPr>
          <w:sz w:val="32"/>
        </w:rPr>
        <w:t xml:space="preserve">ocial </w:t>
      </w:r>
      <w:r w:rsidR="006D58C8">
        <w:rPr>
          <w:sz w:val="32"/>
        </w:rPr>
        <w:t>C</w:t>
      </w:r>
      <w:r w:rsidR="00BE6E27" w:rsidRPr="00024E95">
        <w:rPr>
          <w:sz w:val="32"/>
        </w:rPr>
        <w:t xml:space="preserve">haracter of </w:t>
      </w:r>
      <w:r w:rsidR="006D58C8">
        <w:rPr>
          <w:sz w:val="32"/>
        </w:rPr>
        <w:t>P</w:t>
      </w:r>
      <w:r w:rsidR="00BE6E27" w:rsidRPr="00024E95">
        <w:rPr>
          <w:sz w:val="32"/>
        </w:rPr>
        <w:t xml:space="preserve">lay </w:t>
      </w:r>
      <w:r w:rsidR="006D58C8">
        <w:rPr>
          <w:sz w:val="32"/>
        </w:rPr>
        <w:t>(Slide 5-9)</w:t>
      </w:r>
    </w:p>
    <w:p w14:paraId="7E2333D9" w14:textId="77777777" w:rsidR="00AD0434" w:rsidRPr="00EC31A9" w:rsidRDefault="00AD0434" w:rsidP="00AD0434">
      <w:pPr>
        <w:outlineLvl w:val="0"/>
        <w:rPr>
          <w:b/>
        </w:rPr>
      </w:pPr>
      <w:r w:rsidRPr="00EC31A9">
        <w:rPr>
          <w:b/>
        </w:rPr>
        <w:t>Infant</w:t>
      </w:r>
    </w:p>
    <w:p w14:paraId="2789146E" w14:textId="77777777" w:rsidR="00AD0434" w:rsidRPr="00180AC9" w:rsidRDefault="00180AC9" w:rsidP="00AD0434">
      <w:r>
        <w:t>Play involves u</w:t>
      </w:r>
      <w:r w:rsidRPr="00180AC9">
        <w:t>s</w:t>
      </w:r>
      <w:r>
        <w:t>ing</w:t>
      </w:r>
      <w:r w:rsidRPr="00180AC9">
        <w:t xml:space="preserve"> all five senses </w:t>
      </w:r>
      <w:r w:rsidR="00024E95">
        <w:t>in</w:t>
      </w:r>
      <w:r w:rsidRPr="00180AC9">
        <w:t xml:space="preserve"> learn</w:t>
      </w:r>
      <w:r w:rsidR="00024E95">
        <w:t>ing</w:t>
      </w:r>
      <w:r w:rsidRPr="00180AC9">
        <w:t xml:space="preserve"> about environment</w:t>
      </w:r>
      <w:r w:rsidR="00024E95">
        <w:t>.</w:t>
      </w:r>
    </w:p>
    <w:p w14:paraId="50E17888" w14:textId="77777777" w:rsidR="00AD0434" w:rsidRPr="00CA3248" w:rsidRDefault="00AD0434" w:rsidP="00AD0434">
      <w:pPr>
        <w:outlineLvl w:val="0"/>
        <w:rPr>
          <w:b/>
        </w:rPr>
      </w:pPr>
      <w:r w:rsidRPr="00CA3248">
        <w:rPr>
          <w:b/>
        </w:rPr>
        <w:t>Toddler</w:t>
      </w:r>
    </w:p>
    <w:p w14:paraId="74D9D890" w14:textId="77777777" w:rsidR="00AD0434" w:rsidRDefault="00180AC9" w:rsidP="00AD0434">
      <w:pPr>
        <w:outlineLvl w:val="0"/>
      </w:pPr>
      <w:r>
        <w:t>Plays involves walking climbing pushing and riding</w:t>
      </w:r>
      <w:r w:rsidR="00024E95">
        <w:t>.</w:t>
      </w:r>
    </w:p>
    <w:p w14:paraId="64560060" w14:textId="77777777" w:rsidR="00AD0434" w:rsidRDefault="00AD0434" w:rsidP="00AD0434">
      <w:pPr>
        <w:outlineLvl w:val="0"/>
        <w:rPr>
          <w:b/>
        </w:rPr>
      </w:pPr>
      <w:r w:rsidRPr="00CA3248">
        <w:rPr>
          <w:b/>
        </w:rPr>
        <w:t>Preschooler</w:t>
      </w:r>
    </w:p>
    <w:p w14:paraId="52594AA6" w14:textId="77777777" w:rsidR="00180AC9" w:rsidRPr="00180AC9" w:rsidRDefault="00180AC9" w:rsidP="00AD0434">
      <w:pPr>
        <w:outlineLvl w:val="0"/>
      </w:pPr>
      <w:r>
        <w:t>Play involves sharing activities with others the same age</w:t>
      </w:r>
      <w:r w:rsidR="00024E95">
        <w:t>.</w:t>
      </w:r>
    </w:p>
    <w:p w14:paraId="4691B219" w14:textId="77777777" w:rsidR="00AD0434" w:rsidRDefault="00AD0434" w:rsidP="00AD0434">
      <w:pPr>
        <w:outlineLvl w:val="0"/>
        <w:rPr>
          <w:b/>
        </w:rPr>
      </w:pPr>
      <w:r w:rsidRPr="00CA3248">
        <w:rPr>
          <w:b/>
        </w:rPr>
        <w:t>School-Aged Child</w:t>
      </w:r>
    </w:p>
    <w:p w14:paraId="5E6A4338" w14:textId="77777777" w:rsidR="00AD0434" w:rsidRPr="00180AC9" w:rsidRDefault="00180AC9" w:rsidP="00AD0434">
      <w:r w:rsidRPr="00180AC9">
        <w:t xml:space="preserve">Play involves challenges </w:t>
      </w:r>
      <w:r>
        <w:t>while</w:t>
      </w:r>
      <w:r w:rsidRPr="00180AC9">
        <w:t xml:space="preserve"> being influenced by peers</w:t>
      </w:r>
      <w:r w:rsidR="00024E95">
        <w:t>.</w:t>
      </w:r>
    </w:p>
    <w:p w14:paraId="2DA1A8E4" w14:textId="77777777" w:rsidR="00AD0434" w:rsidRDefault="00AD0434" w:rsidP="00AD0434">
      <w:pPr>
        <w:outlineLvl w:val="0"/>
        <w:rPr>
          <w:b/>
        </w:rPr>
      </w:pPr>
      <w:r w:rsidRPr="00CA3248">
        <w:rPr>
          <w:b/>
        </w:rPr>
        <w:t>Adolescent</w:t>
      </w:r>
    </w:p>
    <w:p w14:paraId="2DD8FBBC" w14:textId="4819ADD0" w:rsidR="00180AC9" w:rsidRPr="00180AC9" w:rsidRDefault="00180AC9" w:rsidP="00AD0434">
      <w:pPr>
        <w:outlineLvl w:val="0"/>
      </w:pPr>
      <w:r>
        <w:t>Plays independently</w:t>
      </w:r>
      <w:r w:rsidR="00D06D87">
        <w:t xml:space="preserve"> and with others understands what fairness is</w:t>
      </w:r>
      <w:r w:rsidR="006D58C8">
        <w:t>.</w:t>
      </w:r>
    </w:p>
    <w:p w14:paraId="783E2B04" w14:textId="77777777" w:rsidR="00AD0434" w:rsidRPr="00CA3248" w:rsidRDefault="00AD0434" w:rsidP="00CA3248"/>
    <w:sectPr w:rsidR="00AD0434" w:rsidRPr="00CA3248" w:rsidSect="002F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Todd Mesewicz" w:date="2017-12-15T14:29:00Z" w:initials="TM">
    <w:p w14:paraId="3FD39C59" w14:textId="77777777" w:rsidR="00DA16CA" w:rsidRDefault="00DA16CA">
      <w:pPr>
        <w:pStyle w:val="CommentText"/>
      </w:pPr>
      <w:r>
        <w:rPr>
          <w:rStyle w:val="CommentReference"/>
        </w:rPr>
        <w:annotationRef/>
      </w:r>
      <w:r>
        <w:t xml:space="preserve">I need help with a relevant intro written from a </w:t>
      </w:r>
      <w:proofErr w:type="gramStart"/>
      <w:r>
        <w:t>nurses</w:t>
      </w:r>
      <w:proofErr w:type="gramEnd"/>
      <w:r>
        <w:t xml:space="preserve"> perspective.</w:t>
      </w:r>
    </w:p>
    <w:p w14:paraId="3421E251" w14:textId="77777777" w:rsidR="00DA16CA" w:rsidRDefault="00DA16CA">
      <w:pPr>
        <w:pStyle w:val="CommentText"/>
      </w:pPr>
    </w:p>
  </w:comment>
  <w:comment w:id="50" w:author="Todd Mesewicz" w:date="2017-12-15T14:29:00Z" w:initials="TM">
    <w:p w14:paraId="12F40B0E" w14:textId="77777777" w:rsidR="00DA16CA" w:rsidRDefault="00DA16CA">
      <w:pPr>
        <w:pStyle w:val="CommentText"/>
      </w:pPr>
      <w:r>
        <w:rPr>
          <w:rStyle w:val="CommentReference"/>
        </w:rPr>
        <w:annotationRef/>
      </w:r>
      <w:r>
        <w:t>I am unsure if these titles are accurate.</w:t>
      </w:r>
    </w:p>
  </w:comment>
  <w:comment w:id="52" w:author="Todd Mesewicz" w:date="2017-12-15T14:39:00Z" w:initials="TM">
    <w:p w14:paraId="66122794" w14:textId="715437A9" w:rsidR="006D58C8" w:rsidRDefault="006D58C8">
      <w:pPr>
        <w:pStyle w:val="CommentText"/>
      </w:pPr>
      <w:r>
        <w:rPr>
          <w:rStyle w:val="CommentReference"/>
        </w:rPr>
        <w:annotationRef/>
      </w:r>
      <w:r>
        <w:t>Refers to Play.ppt</w:t>
      </w:r>
    </w:p>
  </w:comment>
  <w:comment w:id="51" w:author="Amy Kennedy" w:date="2017-12-15T15:56:00Z" w:initials="AK">
    <w:p w14:paraId="646ADDF3" w14:textId="524AEF7C" w:rsidR="0034419D" w:rsidRDefault="0034419D">
      <w:pPr>
        <w:pStyle w:val="CommentText"/>
      </w:pPr>
      <w:r>
        <w:rPr>
          <w:rStyle w:val="CommentReference"/>
        </w:rPr>
        <w:annotationRef/>
      </w:r>
      <w:r>
        <w:t>Just simplify this and do one slide as shown above.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21E251" w15:done="0"/>
  <w15:commentEx w15:paraId="12F40B0E" w15:done="0"/>
  <w15:commentEx w15:paraId="66122794" w15:done="0"/>
  <w15:commentEx w15:paraId="646ADD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21E251" w16cid:durableId="1DDE6D64"/>
  <w16cid:commentId w16cid:paraId="12F40B0E" w16cid:durableId="1DDE6D65"/>
  <w16cid:commentId w16cid:paraId="66122794" w16cid:durableId="1DDE6D66"/>
  <w16cid:commentId w16cid:paraId="646ADDF3" w16cid:durableId="1DDE6F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08C5"/>
    <w:multiLevelType w:val="hybridMultilevel"/>
    <w:tmpl w:val="24C8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24E2"/>
    <w:multiLevelType w:val="hybridMultilevel"/>
    <w:tmpl w:val="36A27520"/>
    <w:lvl w:ilvl="0" w:tplc="EC3A2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66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C0C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A8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AF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1E5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EE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560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EDA491B"/>
    <w:multiLevelType w:val="hybridMultilevel"/>
    <w:tmpl w:val="B340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my Kennedy">
    <w15:presenceInfo w15:providerId="Windows Live" w15:userId="860f15e5605b4d42"/>
  </w15:person>
  <w15:person w15:author="Todd Mesewicz">
    <w15:presenceInfo w15:providerId="AD" w15:userId="S-1-5-21-2225189685-8211469-4233829334-671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48"/>
    <w:rsid w:val="00024E95"/>
    <w:rsid w:val="00043A41"/>
    <w:rsid w:val="000B6629"/>
    <w:rsid w:val="000C2D35"/>
    <w:rsid w:val="00143229"/>
    <w:rsid w:val="0016401E"/>
    <w:rsid w:val="00180AC9"/>
    <w:rsid w:val="001A252A"/>
    <w:rsid w:val="0034419D"/>
    <w:rsid w:val="003D3C47"/>
    <w:rsid w:val="006D415C"/>
    <w:rsid w:val="006D58C8"/>
    <w:rsid w:val="007A72E2"/>
    <w:rsid w:val="00803A18"/>
    <w:rsid w:val="00AB05DD"/>
    <w:rsid w:val="00AD0434"/>
    <w:rsid w:val="00BE6E27"/>
    <w:rsid w:val="00CA3248"/>
    <w:rsid w:val="00D06D87"/>
    <w:rsid w:val="00DA16CA"/>
    <w:rsid w:val="00EC31A9"/>
    <w:rsid w:val="00F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812"/>
  <w15:chartTrackingRefBased/>
  <w15:docId w15:val="{34FA03D7-5358-46A7-A8C8-D6D32C2F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324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324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24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24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2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4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16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16C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4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8252">
          <w:marLeft w:val="28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Mesewicz</dc:creator>
  <cp:keywords/>
  <dc:description/>
  <cp:lastModifiedBy>Amy Kennedy</cp:lastModifiedBy>
  <cp:revision>2</cp:revision>
  <dcterms:created xsi:type="dcterms:W3CDTF">2017-12-15T20:59:00Z</dcterms:created>
  <dcterms:modified xsi:type="dcterms:W3CDTF">2017-12-15T20:59:00Z</dcterms:modified>
</cp:coreProperties>
</file>
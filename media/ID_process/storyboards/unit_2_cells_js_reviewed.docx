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908" w:type="dxa"/>
        <w:tblLook w:val="04A0" w:firstRow="1" w:lastRow="0" w:firstColumn="1" w:lastColumn="0" w:noHBand="0" w:noVBand="1"/>
      </w:tblPr>
      <w:tblGrid>
        <w:gridCol w:w="1908"/>
        <w:gridCol w:w="9000"/>
      </w:tblGrid>
      <w:tr w:rsidR="00051301" w:rsidRPr="00E82110" w14:paraId="6F1D229C" w14:textId="77777777">
        <w:trPr>
          <w:trHeight w:val="315"/>
        </w:trPr>
        <w:tc>
          <w:tcPr>
            <w:tcW w:w="1908" w:type="dxa"/>
            <w:shd w:val="clear" w:color="auto" w:fill="548DD4" w:themeFill="text2" w:themeFillTint="99"/>
          </w:tcPr>
          <w:p w14:paraId="011A2E8A" w14:textId="77777777" w:rsidR="00051301" w:rsidRPr="00E82110" w:rsidRDefault="00051301" w:rsidP="00EF536D">
            <w:pPr>
              <w:rPr>
                <w:rFonts w:asciiTheme="majorHAnsi" w:hAnsiTheme="majorHAnsi" w:cstheme="minorHAnsi"/>
                <w:b/>
                <w:sz w:val="24"/>
                <w:szCs w:val="24"/>
              </w:rPr>
            </w:pPr>
            <w:r w:rsidRPr="00E82110">
              <w:rPr>
                <w:rFonts w:asciiTheme="majorHAnsi" w:hAnsiTheme="majorHAnsi" w:cstheme="minorHAnsi"/>
                <w:b/>
                <w:sz w:val="24"/>
                <w:szCs w:val="24"/>
              </w:rPr>
              <w:t xml:space="preserve">Presentation Title: </w:t>
            </w:r>
          </w:p>
        </w:tc>
        <w:tc>
          <w:tcPr>
            <w:tcW w:w="9000" w:type="dxa"/>
          </w:tcPr>
          <w:p w14:paraId="64781DD3" w14:textId="77777777" w:rsidR="00051301" w:rsidRPr="00E82110" w:rsidRDefault="00075BFB" w:rsidP="00302D94">
            <w:pPr>
              <w:rPr>
                <w:rFonts w:asciiTheme="majorHAnsi" w:hAnsiTheme="majorHAnsi" w:cstheme="minorHAnsi"/>
                <w:sz w:val="24"/>
                <w:szCs w:val="24"/>
              </w:rPr>
            </w:pPr>
            <w:r>
              <w:rPr>
                <w:rFonts w:asciiTheme="majorHAnsi" w:hAnsiTheme="majorHAnsi"/>
                <w:b/>
                <w:sz w:val="24"/>
                <w:szCs w:val="24"/>
              </w:rPr>
              <w:t>Cells</w:t>
            </w:r>
          </w:p>
        </w:tc>
      </w:tr>
      <w:tr w:rsidR="00051301" w:rsidRPr="00E82110" w14:paraId="78015EC3" w14:textId="77777777">
        <w:trPr>
          <w:trHeight w:val="197"/>
        </w:trPr>
        <w:tc>
          <w:tcPr>
            <w:tcW w:w="10908" w:type="dxa"/>
            <w:gridSpan w:val="2"/>
            <w:shd w:val="clear" w:color="auto" w:fill="548DD4" w:themeFill="text2" w:themeFillTint="99"/>
          </w:tcPr>
          <w:p w14:paraId="4BC5A2BF" w14:textId="77777777" w:rsidR="00051301" w:rsidRPr="00E82110" w:rsidRDefault="00051301" w:rsidP="00EF536D">
            <w:pPr>
              <w:rPr>
                <w:rFonts w:asciiTheme="majorHAnsi" w:hAnsiTheme="majorHAnsi" w:cstheme="minorHAnsi"/>
                <w:b/>
                <w:sz w:val="24"/>
                <w:szCs w:val="24"/>
              </w:rPr>
            </w:pPr>
            <w:r w:rsidRPr="00E82110">
              <w:rPr>
                <w:rFonts w:asciiTheme="majorHAnsi" w:hAnsiTheme="majorHAnsi" w:cstheme="minorHAnsi"/>
                <w:b/>
                <w:sz w:val="24"/>
                <w:szCs w:val="24"/>
              </w:rPr>
              <w:t>Visual Description and Reference Images:</w:t>
            </w:r>
          </w:p>
        </w:tc>
      </w:tr>
      <w:tr w:rsidR="00051301" w:rsidRPr="00E82110" w14:paraId="19F26A94" w14:textId="77777777">
        <w:trPr>
          <w:trHeight w:val="5903"/>
        </w:trPr>
        <w:tc>
          <w:tcPr>
            <w:tcW w:w="10908" w:type="dxa"/>
            <w:gridSpan w:val="2"/>
          </w:tcPr>
          <w:p w14:paraId="679D55D3" w14:textId="77777777" w:rsidR="00051301" w:rsidRPr="00135F0A" w:rsidRDefault="00075BFB" w:rsidP="00135F0A">
            <w:pPr>
              <w:rPr>
                <w:rFonts w:asciiTheme="majorHAnsi" w:hAnsiTheme="majorHAnsi" w:cstheme="minorHAnsi"/>
                <w:sz w:val="24"/>
                <w:szCs w:val="24"/>
              </w:rPr>
            </w:pPr>
            <w:r>
              <w:rPr>
                <w:rFonts w:ascii="Arial" w:eastAsiaTheme="minorHAnsi" w:hAnsi="Arial" w:cs="Arial"/>
                <w:noProof/>
                <w:color w:val="5A7927"/>
              </w:rPr>
              <w:drawing>
                <wp:inline distT="0" distB="0" distL="0" distR="0" wp14:anchorId="0C64D9D8" wp14:editId="1405EFCA">
                  <wp:extent cx="2286000" cy="2720739"/>
                  <wp:effectExtent l="0" t="0" r="0" b="0"/>
                  <wp:docPr id="5"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0" cy="2720739"/>
                          </a:xfrm>
                          <a:prstGeom prst="rect">
                            <a:avLst/>
                          </a:prstGeom>
                          <a:noFill/>
                          <a:ln>
                            <a:noFill/>
                          </a:ln>
                        </pic:spPr>
                      </pic:pic>
                    </a:graphicData>
                  </a:graphic>
                </wp:inline>
              </w:drawing>
            </w:r>
            <w:r w:rsidR="005F1EC0">
              <w:rPr>
                <w:rFonts w:asciiTheme="majorHAnsi" w:hAnsiTheme="majorHAnsi" w:cstheme="minorHAnsi"/>
                <w:sz w:val="24"/>
                <w:szCs w:val="24"/>
              </w:rPr>
              <w:t>I’d like it if we could have a few pictures of real cells. I went through shutterstock and couldn’t find any good pictures. I think its important to show some real cells prior to the abstract representations so that the learner has a context.</w:t>
            </w:r>
          </w:p>
        </w:tc>
      </w:tr>
      <w:tr w:rsidR="00051301" w:rsidRPr="00E82110" w14:paraId="12E725E1" w14:textId="77777777">
        <w:trPr>
          <w:trHeight w:val="260"/>
        </w:trPr>
        <w:tc>
          <w:tcPr>
            <w:tcW w:w="10908" w:type="dxa"/>
            <w:gridSpan w:val="2"/>
            <w:shd w:val="clear" w:color="auto" w:fill="548DD4" w:themeFill="text2" w:themeFillTint="99"/>
          </w:tcPr>
          <w:p w14:paraId="03EF6AF7" w14:textId="77777777" w:rsidR="00051301" w:rsidRPr="00E82110" w:rsidRDefault="00051301" w:rsidP="00EF536D">
            <w:pPr>
              <w:rPr>
                <w:rFonts w:asciiTheme="majorHAnsi" w:hAnsiTheme="majorHAnsi" w:cstheme="minorHAnsi"/>
                <w:b/>
                <w:sz w:val="24"/>
                <w:szCs w:val="24"/>
              </w:rPr>
            </w:pPr>
            <w:r w:rsidRPr="00E82110">
              <w:rPr>
                <w:rFonts w:asciiTheme="majorHAnsi" w:hAnsiTheme="majorHAnsi" w:cstheme="minorHAnsi"/>
                <w:b/>
                <w:sz w:val="24"/>
                <w:szCs w:val="24"/>
              </w:rPr>
              <w:t>Script:</w:t>
            </w:r>
          </w:p>
        </w:tc>
      </w:tr>
      <w:tr w:rsidR="00051301" w:rsidRPr="00E82110" w14:paraId="7730E0B1" w14:textId="77777777">
        <w:trPr>
          <w:trHeight w:val="6560"/>
        </w:trPr>
        <w:tc>
          <w:tcPr>
            <w:tcW w:w="10908" w:type="dxa"/>
            <w:gridSpan w:val="2"/>
          </w:tcPr>
          <w:p w14:paraId="48A4D94B" w14:textId="77777777" w:rsidR="00974841" w:rsidRPr="00E82110" w:rsidRDefault="00DB2756" w:rsidP="00D7638D">
            <w:pPr>
              <w:rPr>
                <w:rFonts w:asciiTheme="majorHAnsi" w:hAnsiTheme="majorHAnsi" w:cstheme="minorHAnsi"/>
                <w:sz w:val="24"/>
                <w:szCs w:val="24"/>
              </w:rPr>
            </w:pPr>
            <w:r>
              <w:rPr>
                <w:rFonts w:asciiTheme="majorHAnsi" w:hAnsiTheme="majorHAnsi" w:cstheme="minorHAnsi"/>
                <w:sz w:val="24"/>
                <w:szCs w:val="24"/>
              </w:rPr>
              <w:t>In the 1660’s, Anton van Leeuwenhoek used shards of glass from a neighboring glass blowing shop to gain the first view the micro</w:t>
            </w:r>
            <w:r w:rsidR="00201CFF">
              <w:rPr>
                <w:rFonts w:asciiTheme="majorHAnsi" w:hAnsiTheme="majorHAnsi" w:cstheme="minorHAnsi"/>
                <w:sz w:val="24"/>
                <w:szCs w:val="24"/>
              </w:rPr>
              <w:t xml:space="preserve">scopic world. He noted that </w:t>
            </w:r>
            <w:r>
              <w:rPr>
                <w:rFonts w:asciiTheme="majorHAnsi" w:hAnsiTheme="majorHAnsi" w:cstheme="minorHAnsi"/>
                <w:sz w:val="24"/>
                <w:szCs w:val="24"/>
              </w:rPr>
              <w:t xml:space="preserve">even in a drop of lake water, oddly shaped “animalcules” played out the same fight for survival seen in every other environment of the world. Today we refer to these animalcules as cells. Cells come in many shapes and survive in diverse ways. Human cells cluster together and work as tissues. Tissues make organs, and organs come together to make organisms. </w:t>
            </w:r>
          </w:p>
        </w:tc>
      </w:tr>
    </w:tbl>
    <w:p w14:paraId="2928ED53" w14:textId="77777777" w:rsidR="00051301" w:rsidRPr="00E82110" w:rsidRDefault="00051301" w:rsidP="00051301">
      <w:pPr>
        <w:rPr>
          <w:rFonts w:asciiTheme="majorHAnsi" w:hAnsiTheme="majorHAnsi" w:cstheme="minorHAnsi"/>
        </w:rPr>
      </w:pPr>
      <w:r w:rsidRPr="00E82110">
        <w:rPr>
          <w:rFonts w:asciiTheme="majorHAnsi" w:hAnsiTheme="majorHAnsi" w:cstheme="minorHAnsi"/>
        </w:rPr>
        <w:br w:type="page"/>
      </w:r>
    </w:p>
    <w:tbl>
      <w:tblPr>
        <w:tblStyle w:val="TableGrid"/>
        <w:tblW w:w="10908" w:type="dxa"/>
        <w:tblLook w:val="04A0" w:firstRow="1" w:lastRow="0" w:firstColumn="1" w:lastColumn="0" w:noHBand="0" w:noVBand="1"/>
      </w:tblPr>
      <w:tblGrid>
        <w:gridCol w:w="1008"/>
        <w:gridCol w:w="1260"/>
        <w:gridCol w:w="1260"/>
        <w:gridCol w:w="1170"/>
        <w:gridCol w:w="6210"/>
      </w:tblGrid>
      <w:tr w:rsidR="00051301" w:rsidRPr="00E82110" w14:paraId="37C98DA8" w14:textId="77777777">
        <w:trPr>
          <w:trHeight w:val="315"/>
        </w:trPr>
        <w:tc>
          <w:tcPr>
            <w:tcW w:w="1008" w:type="dxa"/>
            <w:shd w:val="clear" w:color="auto" w:fill="548DD4" w:themeFill="text2" w:themeFillTint="99"/>
          </w:tcPr>
          <w:p w14:paraId="222548EB" w14:textId="77777777" w:rsidR="00051301" w:rsidRPr="00E82110" w:rsidRDefault="00051301" w:rsidP="00EF536D">
            <w:pPr>
              <w:rPr>
                <w:rFonts w:asciiTheme="majorHAnsi" w:hAnsiTheme="majorHAnsi" w:cstheme="minorHAnsi"/>
                <w:b/>
                <w:sz w:val="24"/>
                <w:szCs w:val="24"/>
              </w:rPr>
            </w:pPr>
            <w:r w:rsidRPr="00E82110">
              <w:rPr>
                <w:rFonts w:asciiTheme="majorHAnsi" w:hAnsiTheme="majorHAnsi" w:cstheme="minorHAnsi"/>
                <w:b/>
                <w:sz w:val="24"/>
                <w:szCs w:val="24"/>
              </w:rPr>
              <w:lastRenderedPageBreak/>
              <w:t>Slide #:</w:t>
            </w:r>
          </w:p>
        </w:tc>
        <w:tc>
          <w:tcPr>
            <w:tcW w:w="1260" w:type="dxa"/>
          </w:tcPr>
          <w:p w14:paraId="0B6B28F4" w14:textId="77777777" w:rsidR="00051301" w:rsidRPr="00E82110" w:rsidRDefault="00051301" w:rsidP="00EF536D">
            <w:pPr>
              <w:rPr>
                <w:rFonts w:asciiTheme="majorHAnsi" w:hAnsiTheme="majorHAnsi" w:cstheme="minorHAnsi"/>
                <w:sz w:val="24"/>
                <w:szCs w:val="24"/>
              </w:rPr>
            </w:pPr>
            <w:r w:rsidRPr="00E82110">
              <w:rPr>
                <w:rFonts w:asciiTheme="majorHAnsi" w:hAnsiTheme="majorHAnsi" w:cstheme="minorHAnsi"/>
                <w:sz w:val="24"/>
                <w:szCs w:val="24"/>
              </w:rPr>
              <w:t>2</w:t>
            </w:r>
          </w:p>
        </w:tc>
        <w:tc>
          <w:tcPr>
            <w:tcW w:w="1260" w:type="dxa"/>
            <w:shd w:val="clear" w:color="auto" w:fill="548DD4" w:themeFill="text2" w:themeFillTint="99"/>
          </w:tcPr>
          <w:p w14:paraId="290EDA5B" w14:textId="77777777" w:rsidR="00051301" w:rsidRPr="00E82110" w:rsidRDefault="00051301" w:rsidP="00EF536D">
            <w:pPr>
              <w:rPr>
                <w:rFonts w:asciiTheme="majorHAnsi" w:hAnsiTheme="majorHAnsi" w:cstheme="minorHAnsi"/>
                <w:b/>
                <w:sz w:val="24"/>
                <w:szCs w:val="24"/>
              </w:rPr>
            </w:pPr>
            <w:r w:rsidRPr="00E82110">
              <w:rPr>
                <w:rFonts w:asciiTheme="majorHAnsi" w:hAnsiTheme="majorHAnsi" w:cstheme="minorHAnsi"/>
                <w:b/>
                <w:sz w:val="24"/>
                <w:szCs w:val="24"/>
              </w:rPr>
              <w:t>Slide Title:</w:t>
            </w:r>
          </w:p>
        </w:tc>
        <w:tc>
          <w:tcPr>
            <w:tcW w:w="7380" w:type="dxa"/>
            <w:gridSpan w:val="2"/>
          </w:tcPr>
          <w:p w14:paraId="39DB9400" w14:textId="77777777" w:rsidR="00051301" w:rsidRPr="00E82110" w:rsidRDefault="00E91DD3" w:rsidP="00EF536D">
            <w:pPr>
              <w:rPr>
                <w:rFonts w:asciiTheme="majorHAnsi" w:hAnsiTheme="majorHAnsi" w:cstheme="minorHAnsi"/>
                <w:sz w:val="24"/>
                <w:szCs w:val="24"/>
              </w:rPr>
            </w:pPr>
            <w:r w:rsidRPr="00E82110">
              <w:rPr>
                <w:rFonts w:asciiTheme="majorHAnsi" w:hAnsiTheme="majorHAnsi" w:cstheme="minorHAnsi"/>
                <w:sz w:val="24"/>
                <w:szCs w:val="24"/>
              </w:rPr>
              <w:t xml:space="preserve">Learning </w:t>
            </w:r>
            <w:r w:rsidR="00051301" w:rsidRPr="00E82110">
              <w:rPr>
                <w:rFonts w:asciiTheme="majorHAnsi" w:hAnsiTheme="majorHAnsi" w:cstheme="minorHAnsi"/>
                <w:sz w:val="24"/>
                <w:szCs w:val="24"/>
              </w:rPr>
              <w:t>Objectives</w:t>
            </w:r>
            <w:r w:rsidRPr="00E82110">
              <w:rPr>
                <w:rFonts w:asciiTheme="majorHAnsi" w:hAnsiTheme="majorHAnsi" w:cstheme="minorHAnsi"/>
                <w:sz w:val="24"/>
                <w:szCs w:val="24"/>
              </w:rPr>
              <w:t xml:space="preserve"> (objectives slide)</w:t>
            </w:r>
          </w:p>
        </w:tc>
      </w:tr>
      <w:tr w:rsidR="00051301" w:rsidRPr="00E82110" w14:paraId="67A8DD4C" w14:textId="77777777">
        <w:trPr>
          <w:trHeight w:val="197"/>
        </w:trPr>
        <w:tc>
          <w:tcPr>
            <w:tcW w:w="10908" w:type="dxa"/>
            <w:gridSpan w:val="5"/>
            <w:shd w:val="clear" w:color="auto" w:fill="548DD4" w:themeFill="text2" w:themeFillTint="99"/>
          </w:tcPr>
          <w:p w14:paraId="4A4C2EB6" w14:textId="77777777" w:rsidR="00051301" w:rsidRPr="00E82110" w:rsidRDefault="00051301" w:rsidP="00EF536D">
            <w:pPr>
              <w:rPr>
                <w:rFonts w:asciiTheme="majorHAnsi" w:hAnsiTheme="majorHAnsi" w:cstheme="minorHAnsi"/>
                <w:b/>
                <w:sz w:val="24"/>
                <w:szCs w:val="24"/>
              </w:rPr>
            </w:pPr>
            <w:r w:rsidRPr="00E82110">
              <w:rPr>
                <w:rFonts w:asciiTheme="majorHAnsi" w:hAnsiTheme="majorHAnsi" w:cstheme="minorHAnsi"/>
                <w:b/>
                <w:sz w:val="24"/>
                <w:szCs w:val="24"/>
              </w:rPr>
              <w:t>Visual Description and Reference Images:</w:t>
            </w:r>
          </w:p>
        </w:tc>
      </w:tr>
      <w:tr w:rsidR="00051301" w:rsidRPr="00E82110" w14:paraId="69F300E1" w14:textId="77777777">
        <w:trPr>
          <w:trHeight w:val="5129"/>
        </w:trPr>
        <w:tc>
          <w:tcPr>
            <w:tcW w:w="10908" w:type="dxa"/>
            <w:gridSpan w:val="5"/>
          </w:tcPr>
          <w:p w14:paraId="543E9D00" w14:textId="77777777" w:rsidR="00051301" w:rsidRPr="00E82110" w:rsidRDefault="00051301" w:rsidP="00EF536D">
            <w:pPr>
              <w:pStyle w:val="ListParagraph"/>
              <w:numPr>
                <w:ilvl w:val="0"/>
                <w:numId w:val="0"/>
              </w:numPr>
              <w:spacing w:after="0" w:line="240" w:lineRule="auto"/>
              <w:ind w:left="432"/>
              <w:rPr>
                <w:rFonts w:asciiTheme="majorHAnsi" w:hAnsiTheme="majorHAnsi"/>
                <w:sz w:val="24"/>
                <w:szCs w:val="24"/>
              </w:rPr>
            </w:pPr>
          </w:p>
          <w:p w14:paraId="0119F487" w14:textId="77777777" w:rsidR="00051301" w:rsidRPr="00E82110" w:rsidRDefault="00051301" w:rsidP="00EF536D">
            <w:pPr>
              <w:rPr>
                <w:rFonts w:asciiTheme="majorHAnsi" w:hAnsiTheme="majorHAnsi"/>
                <w:sz w:val="24"/>
                <w:szCs w:val="24"/>
              </w:rPr>
            </w:pPr>
          </w:p>
          <w:p w14:paraId="5BC68541" w14:textId="77777777" w:rsidR="00051301" w:rsidRPr="00E82110" w:rsidRDefault="00051301" w:rsidP="00FB6ABD">
            <w:pPr>
              <w:rPr>
                <w:rFonts w:asciiTheme="majorHAnsi" w:hAnsiTheme="majorHAnsi" w:cstheme="minorHAnsi"/>
                <w:sz w:val="24"/>
                <w:szCs w:val="24"/>
              </w:rPr>
            </w:pPr>
          </w:p>
        </w:tc>
      </w:tr>
      <w:tr w:rsidR="00051301" w:rsidRPr="00E82110" w14:paraId="5065D13D" w14:textId="77777777">
        <w:trPr>
          <w:trHeight w:val="260"/>
        </w:trPr>
        <w:tc>
          <w:tcPr>
            <w:tcW w:w="4698" w:type="dxa"/>
            <w:gridSpan w:val="4"/>
            <w:shd w:val="clear" w:color="auto" w:fill="548DD4" w:themeFill="text2" w:themeFillTint="99"/>
          </w:tcPr>
          <w:p w14:paraId="2A759D1E" w14:textId="77777777" w:rsidR="00051301" w:rsidRPr="00E82110" w:rsidRDefault="00051301" w:rsidP="00EF536D">
            <w:pPr>
              <w:rPr>
                <w:rFonts w:asciiTheme="majorHAnsi" w:hAnsiTheme="majorHAnsi" w:cstheme="minorHAnsi"/>
                <w:b/>
                <w:sz w:val="24"/>
                <w:szCs w:val="24"/>
              </w:rPr>
            </w:pPr>
            <w:r w:rsidRPr="00E82110">
              <w:rPr>
                <w:rFonts w:asciiTheme="majorHAnsi" w:hAnsiTheme="majorHAnsi" w:cstheme="minorHAnsi"/>
                <w:b/>
                <w:sz w:val="24"/>
                <w:szCs w:val="24"/>
              </w:rPr>
              <w:t>Key Bullet Points:</w:t>
            </w:r>
            <w:r w:rsidR="00E91DD3" w:rsidRPr="00E82110">
              <w:rPr>
                <w:rFonts w:asciiTheme="majorHAnsi" w:hAnsiTheme="majorHAnsi" w:cstheme="minorHAnsi"/>
                <w:b/>
                <w:sz w:val="24"/>
                <w:szCs w:val="24"/>
              </w:rPr>
              <w:t xml:space="preserve"> (Learning Objectives for this presentation)</w:t>
            </w:r>
          </w:p>
        </w:tc>
        <w:tc>
          <w:tcPr>
            <w:tcW w:w="6210" w:type="dxa"/>
            <w:shd w:val="clear" w:color="auto" w:fill="548DD4" w:themeFill="text2" w:themeFillTint="99"/>
          </w:tcPr>
          <w:p w14:paraId="7D195885" w14:textId="77777777" w:rsidR="00051301" w:rsidRPr="00E82110" w:rsidRDefault="00051301" w:rsidP="00EF536D">
            <w:pPr>
              <w:rPr>
                <w:rFonts w:asciiTheme="majorHAnsi" w:hAnsiTheme="majorHAnsi" w:cstheme="minorHAnsi"/>
                <w:b/>
                <w:sz w:val="24"/>
                <w:szCs w:val="24"/>
              </w:rPr>
            </w:pPr>
            <w:r w:rsidRPr="00E82110">
              <w:rPr>
                <w:rFonts w:asciiTheme="majorHAnsi" w:hAnsiTheme="majorHAnsi" w:cstheme="minorHAnsi"/>
                <w:b/>
                <w:sz w:val="24"/>
                <w:szCs w:val="24"/>
              </w:rPr>
              <w:t>Script:</w:t>
            </w:r>
          </w:p>
        </w:tc>
      </w:tr>
      <w:tr w:rsidR="00051301" w:rsidRPr="00E82110" w14:paraId="6F7A382F" w14:textId="77777777">
        <w:trPr>
          <w:trHeight w:val="6560"/>
        </w:trPr>
        <w:tc>
          <w:tcPr>
            <w:tcW w:w="4698" w:type="dxa"/>
            <w:gridSpan w:val="4"/>
          </w:tcPr>
          <w:p w14:paraId="6D18F2CA" w14:textId="77777777" w:rsidR="00067AC2" w:rsidRPr="00067AC2" w:rsidRDefault="00067AC2" w:rsidP="00067AC2">
            <w:pPr>
              <w:pStyle w:val="ListParagraph"/>
              <w:numPr>
                <w:ilvl w:val="0"/>
                <w:numId w:val="0"/>
              </w:numPr>
              <w:rPr>
                <w:rFonts w:asciiTheme="majorHAnsi" w:hAnsiTheme="majorHAnsi"/>
              </w:rPr>
            </w:pPr>
            <w:r w:rsidRPr="00067AC2">
              <w:rPr>
                <w:rFonts w:asciiTheme="majorHAnsi" w:hAnsiTheme="majorHAnsi"/>
              </w:rPr>
              <w:t>In this unit you will learn about:</w:t>
            </w:r>
          </w:p>
          <w:p w14:paraId="71272338" w14:textId="77777777" w:rsidR="00D01130" w:rsidRDefault="00D01130" w:rsidP="00D01130">
            <w:pPr>
              <w:pStyle w:val="ListParagraph"/>
              <w:numPr>
                <w:ilvl w:val="0"/>
                <w:numId w:val="7"/>
              </w:numPr>
              <w:rPr>
                <w:rFonts w:asciiTheme="majorHAnsi" w:hAnsiTheme="majorHAnsi"/>
              </w:rPr>
            </w:pPr>
            <w:r>
              <w:rPr>
                <w:rFonts w:asciiTheme="majorHAnsi" w:hAnsiTheme="majorHAnsi"/>
              </w:rPr>
              <w:t>Organelles</w:t>
            </w:r>
          </w:p>
          <w:p w14:paraId="057F14A8" w14:textId="77777777" w:rsidR="00D01130" w:rsidRDefault="00D01130" w:rsidP="00D01130">
            <w:pPr>
              <w:pStyle w:val="ListParagraph"/>
              <w:numPr>
                <w:ilvl w:val="0"/>
                <w:numId w:val="7"/>
              </w:numPr>
              <w:rPr>
                <w:rFonts w:asciiTheme="majorHAnsi" w:hAnsiTheme="majorHAnsi"/>
              </w:rPr>
            </w:pPr>
            <w:r>
              <w:rPr>
                <w:rFonts w:asciiTheme="majorHAnsi" w:hAnsiTheme="majorHAnsi"/>
              </w:rPr>
              <w:t>The cell membrane</w:t>
            </w:r>
          </w:p>
          <w:p w14:paraId="77482780" w14:textId="77777777" w:rsidR="00D01130" w:rsidRDefault="00D01130" w:rsidP="00D01130">
            <w:pPr>
              <w:pStyle w:val="ListParagraph"/>
              <w:numPr>
                <w:ilvl w:val="0"/>
                <w:numId w:val="7"/>
              </w:numPr>
              <w:rPr>
                <w:rFonts w:asciiTheme="majorHAnsi" w:hAnsiTheme="majorHAnsi"/>
              </w:rPr>
            </w:pPr>
            <w:r>
              <w:rPr>
                <w:rFonts w:asciiTheme="majorHAnsi" w:hAnsiTheme="majorHAnsi"/>
              </w:rPr>
              <w:t>Transport across the cell membrane</w:t>
            </w:r>
          </w:p>
          <w:p w14:paraId="26205BBA" w14:textId="77777777" w:rsidR="00D01130" w:rsidRDefault="00D01130" w:rsidP="00D01130">
            <w:pPr>
              <w:pStyle w:val="ListParagraph"/>
              <w:numPr>
                <w:ilvl w:val="0"/>
                <w:numId w:val="7"/>
              </w:numPr>
              <w:rPr>
                <w:rFonts w:asciiTheme="majorHAnsi" w:hAnsiTheme="majorHAnsi"/>
              </w:rPr>
            </w:pPr>
            <w:r>
              <w:rPr>
                <w:rFonts w:asciiTheme="majorHAnsi" w:hAnsiTheme="majorHAnsi"/>
              </w:rPr>
              <w:t>The nucleus</w:t>
            </w:r>
          </w:p>
          <w:p w14:paraId="426BBCB8" w14:textId="77777777" w:rsidR="00D01130" w:rsidRDefault="00D01130" w:rsidP="00D01130">
            <w:pPr>
              <w:pStyle w:val="ListParagraph"/>
              <w:numPr>
                <w:ilvl w:val="0"/>
                <w:numId w:val="7"/>
              </w:numPr>
              <w:rPr>
                <w:rFonts w:asciiTheme="majorHAnsi" w:hAnsiTheme="majorHAnsi"/>
              </w:rPr>
            </w:pPr>
            <w:r>
              <w:rPr>
                <w:rFonts w:asciiTheme="majorHAnsi" w:hAnsiTheme="majorHAnsi"/>
              </w:rPr>
              <w:t>DNA replication</w:t>
            </w:r>
          </w:p>
          <w:p w14:paraId="3A33C9FE" w14:textId="77777777" w:rsidR="00D01130" w:rsidRDefault="00D01130" w:rsidP="00D01130">
            <w:pPr>
              <w:pStyle w:val="ListParagraph"/>
              <w:numPr>
                <w:ilvl w:val="0"/>
                <w:numId w:val="7"/>
              </w:numPr>
              <w:rPr>
                <w:rFonts w:asciiTheme="majorHAnsi" w:hAnsiTheme="majorHAnsi"/>
              </w:rPr>
            </w:pPr>
            <w:r>
              <w:rPr>
                <w:rFonts w:asciiTheme="majorHAnsi" w:hAnsiTheme="majorHAnsi"/>
              </w:rPr>
              <w:t>Mitosis</w:t>
            </w:r>
          </w:p>
          <w:p w14:paraId="6FD8E55F" w14:textId="77777777" w:rsidR="00051301" w:rsidRPr="00067AC2" w:rsidRDefault="00D01130" w:rsidP="00D01130">
            <w:pPr>
              <w:pStyle w:val="ListParagraph"/>
              <w:numPr>
                <w:ilvl w:val="0"/>
                <w:numId w:val="7"/>
              </w:numPr>
              <w:rPr>
                <w:rFonts w:asciiTheme="majorHAnsi" w:hAnsiTheme="majorHAnsi"/>
              </w:rPr>
            </w:pPr>
            <w:r>
              <w:rPr>
                <w:rFonts w:asciiTheme="majorHAnsi" w:hAnsiTheme="majorHAnsi"/>
              </w:rPr>
              <w:t>Modern research and DNA</w:t>
            </w:r>
          </w:p>
        </w:tc>
        <w:tc>
          <w:tcPr>
            <w:tcW w:w="6210" w:type="dxa"/>
          </w:tcPr>
          <w:p w14:paraId="6EE44E04" w14:textId="77777777" w:rsidR="00F2234A" w:rsidRPr="00067AC2" w:rsidRDefault="00067AC2" w:rsidP="00067AC2">
            <w:pPr>
              <w:pStyle w:val="ListParagraph"/>
              <w:numPr>
                <w:ilvl w:val="0"/>
                <w:numId w:val="0"/>
              </w:numPr>
              <w:rPr>
                <w:rFonts w:asciiTheme="majorHAnsi" w:hAnsiTheme="majorHAnsi"/>
              </w:rPr>
            </w:pPr>
            <w:r w:rsidRPr="00067AC2">
              <w:rPr>
                <w:rFonts w:asciiTheme="majorHAnsi" w:hAnsiTheme="majorHAnsi"/>
              </w:rPr>
              <w:t>In this unit you will learn about:</w:t>
            </w:r>
          </w:p>
          <w:p w14:paraId="4791EDDB" w14:textId="77777777" w:rsidR="00067AC2" w:rsidRDefault="00D01130" w:rsidP="00820D3A">
            <w:pPr>
              <w:pStyle w:val="ListParagraph"/>
              <w:numPr>
                <w:ilvl w:val="0"/>
                <w:numId w:val="7"/>
              </w:numPr>
              <w:rPr>
                <w:rFonts w:asciiTheme="majorHAnsi" w:hAnsiTheme="majorHAnsi"/>
              </w:rPr>
            </w:pPr>
            <w:r>
              <w:rPr>
                <w:rFonts w:asciiTheme="majorHAnsi" w:hAnsiTheme="majorHAnsi"/>
              </w:rPr>
              <w:t>Organelles</w:t>
            </w:r>
          </w:p>
          <w:p w14:paraId="445ED4E2" w14:textId="77777777" w:rsidR="00D01130" w:rsidRDefault="00D01130" w:rsidP="00820D3A">
            <w:pPr>
              <w:pStyle w:val="ListParagraph"/>
              <w:numPr>
                <w:ilvl w:val="0"/>
                <w:numId w:val="7"/>
              </w:numPr>
              <w:rPr>
                <w:rFonts w:asciiTheme="majorHAnsi" w:hAnsiTheme="majorHAnsi"/>
              </w:rPr>
            </w:pPr>
            <w:r>
              <w:rPr>
                <w:rFonts w:asciiTheme="majorHAnsi" w:hAnsiTheme="majorHAnsi"/>
              </w:rPr>
              <w:t>The cell membrane</w:t>
            </w:r>
          </w:p>
          <w:p w14:paraId="0519B247" w14:textId="77777777" w:rsidR="00D01130" w:rsidRDefault="00D01130" w:rsidP="00820D3A">
            <w:pPr>
              <w:pStyle w:val="ListParagraph"/>
              <w:numPr>
                <w:ilvl w:val="0"/>
                <w:numId w:val="7"/>
              </w:numPr>
              <w:rPr>
                <w:rFonts w:asciiTheme="majorHAnsi" w:hAnsiTheme="majorHAnsi"/>
              </w:rPr>
            </w:pPr>
            <w:r>
              <w:rPr>
                <w:rFonts w:asciiTheme="majorHAnsi" w:hAnsiTheme="majorHAnsi"/>
              </w:rPr>
              <w:t>Transport across the cell membrane</w:t>
            </w:r>
          </w:p>
          <w:p w14:paraId="45D90EE8" w14:textId="77777777" w:rsidR="00D01130" w:rsidRDefault="00D01130" w:rsidP="00820D3A">
            <w:pPr>
              <w:pStyle w:val="ListParagraph"/>
              <w:numPr>
                <w:ilvl w:val="0"/>
                <w:numId w:val="7"/>
              </w:numPr>
              <w:rPr>
                <w:rFonts w:asciiTheme="majorHAnsi" w:hAnsiTheme="majorHAnsi"/>
              </w:rPr>
            </w:pPr>
            <w:r>
              <w:rPr>
                <w:rFonts w:asciiTheme="majorHAnsi" w:hAnsiTheme="majorHAnsi"/>
              </w:rPr>
              <w:t>The nucleus</w:t>
            </w:r>
          </w:p>
          <w:p w14:paraId="331DAE34" w14:textId="77777777" w:rsidR="00D01130" w:rsidRDefault="00D01130" w:rsidP="00820D3A">
            <w:pPr>
              <w:pStyle w:val="ListParagraph"/>
              <w:numPr>
                <w:ilvl w:val="0"/>
                <w:numId w:val="7"/>
              </w:numPr>
              <w:rPr>
                <w:rFonts w:asciiTheme="majorHAnsi" w:hAnsiTheme="majorHAnsi"/>
              </w:rPr>
            </w:pPr>
            <w:r>
              <w:rPr>
                <w:rFonts w:asciiTheme="majorHAnsi" w:hAnsiTheme="majorHAnsi"/>
              </w:rPr>
              <w:t>DNA replication</w:t>
            </w:r>
          </w:p>
          <w:p w14:paraId="14B0C527" w14:textId="77777777" w:rsidR="00D01130" w:rsidRDefault="00D01130" w:rsidP="00820D3A">
            <w:pPr>
              <w:pStyle w:val="ListParagraph"/>
              <w:numPr>
                <w:ilvl w:val="0"/>
                <w:numId w:val="7"/>
              </w:numPr>
              <w:rPr>
                <w:rFonts w:asciiTheme="majorHAnsi" w:hAnsiTheme="majorHAnsi"/>
              </w:rPr>
            </w:pPr>
            <w:r>
              <w:rPr>
                <w:rFonts w:asciiTheme="majorHAnsi" w:hAnsiTheme="majorHAnsi"/>
              </w:rPr>
              <w:t>Mitosis</w:t>
            </w:r>
          </w:p>
          <w:p w14:paraId="5C882EDA" w14:textId="77777777" w:rsidR="00D01130" w:rsidRPr="00067AC2" w:rsidRDefault="00D01130" w:rsidP="00820D3A">
            <w:pPr>
              <w:pStyle w:val="ListParagraph"/>
              <w:numPr>
                <w:ilvl w:val="0"/>
                <w:numId w:val="7"/>
              </w:numPr>
              <w:rPr>
                <w:rFonts w:asciiTheme="majorHAnsi" w:hAnsiTheme="majorHAnsi"/>
              </w:rPr>
            </w:pPr>
            <w:r>
              <w:rPr>
                <w:rFonts w:asciiTheme="majorHAnsi" w:hAnsiTheme="majorHAnsi"/>
              </w:rPr>
              <w:t>Modern research and DNA</w:t>
            </w:r>
          </w:p>
        </w:tc>
      </w:tr>
    </w:tbl>
    <w:p w14:paraId="3ECA5EDB" w14:textId="77777777" w:rsidR="00051301" w:rsidRDefault="00051301" w:rsidP="00051301">
      <w:pPr>
        <w:rPr>
          <w:rFonts w:asciiTheme="majorHAnsi" w:hAnsiTheme="majorHAnsi" w:cstheme="minorHAnsi"/>
        </w:rPr>
      </w:pPr>
      <w:r w:rsidRPr="00E82110">
        <w:rPr>
          <w:rFonts w:asciiTheme="majorHAnsi" w:hAnsiTheme="majorHAnsi" w:cstheme="minorHAnsi"/>
        </w:rPr>
        <w:br w:type="page"/>
      </w:r>
    </w:p>
    <w:tbl>
      <w:tblPr>
        <w:tblStyle w:val="TableGrid"/>
        <w:tblW w:w="10908" w:type="dxa"/>
        <w:tblLook w:val="04A0" w:firstRow="1" w:lastRow="0" w:firstColumn="1" w:lastColumn="0" w:noHBand="0" w:noVBand="1"/>
      </w:tblPr>
      <w:tblGrid>
        <w:gridCol w:w="1008"/>
        <w:gridCol w:w="1260"/>
        <w:gridCol w:w="1260"/>
        <w:gridCol w:w="1170"/>
        <w:gridCol w:w="6210"/>
      </w:tblGrid>
      <w:tr w:rsidR="005F1EC0" w:rsidRPr="00E82110" w14:paraId="4DDF6A09" w14:textId="77777777">
        <w:trPr>
          <w:trHeight w:val="315"/>
        </w:trPr>
        <w:tc>
          <w:tcPr>
            <w:tcW w:w="1008" w:type="dxa"/>
            <w:shd w:val="clear" w:color="auto" w:fill="548DD4" w:themeFill="text2" w:themeFillTint="99"/>
          </w:tcPr>
          <w:p w14:paraId="74A5D418" w14:textId="77777777" w:rsidR="005F1EC0" w:rsidRPr="00E82110" w:rsidRDefault="005F1EC0" w:rsidP="005F1EC0">
            <w:pPr>
              <w:rPr>
                <w:rFonts w:asciiTheme="majorHAnsi" w:hAnsiTheme="majorHAnsi" w:cstheme="minorHAnsi"/>
                <w:b/>
                <w:sz w:val="24"/>
                <w:szCs w:val="24"/>
              </w:rPr>
            </w:pPr>
            <w:r>
              <w:rPr>
                <w:rFonts w:asciiTheme="majorHAnsi" w:hAnsiTheme="majorHAnsi"/>
              </w:rPr>
              <w:lastRenderedPageBreak/>
              <w:br w:type="page"/>
            </w:r>
            <w:r w:rsidRPr="00E82110">
              <w:rPr>
                <w:rFonts w:asciiTheme="majorHAnsi" w:hAnsiTheme="majorHAnsi" w:cstheme="minorHAnsi"/>
                <w:b/>
                <w:sz w:val="24"/>
                <w:szCs w:val="24"/>
              </w:rPr>
              <w:t>Slide #:</w:t>
            </w:r>
          </w:p>
        </w:tc>
        <w:tc>
          <w:tcPr>
            <w:tcW w:w="1260" w:type="dxa"/>
          </w:tcPr>
          <w:p w14:paraId="18C68313" w14:textId="77777777" w:rsidR="005F1EC0" w:rsidRPr="00E82110" w:rsidRDefault="005F1EC0" w:rsidP="005F1EC0">
            <w:pPr>
              <w:rPr>
                <w:rFonts w:asciiTheme="majorHAnsi" w:hAnsiTheme="majorHAnsi" w:cstheme="minorHAnsi"/>
                <w:sz w:val="24"/>
                <w:szCs w:val="24"/>
              </w:rPr>
            </w:pPr>
            <w:r>
              <w:rPr>
                <w:rFonts w:asciiTheme="majorHAnsi" w:hAnsiTheme="majorHAnsi" w:cstheme="minorHAnsi"/>
                <w:sz w:val="24"/>
                <w:szCs w:val="24"/>
              </w:rPr>
              <w:t>3</w:t>
            </w:r>
          </w:p>
        </w:tc>
        <w:tc>
          <w:tcPr>
            <w:tcW w:w="1260" w:type="dxa"/>
            <w:shd w:val="clear" w:color="auto" w:fill="548DD4" w:themeFill="text2" w:themeFillTint="99"/>
          </w:tcPr>
          <w:p w14:paraId="129F282D" w14:textId="77777777" w:rsidR="005F1EC0" w:rsidRPr="00E82110" w:rsidRDefault="005F1EC0" w:rsidP="005F1EC0">
            <w:pPr>
              <w:rPr>
                <w:rFonts w:asciiTheme="majorHAnsi" w:hAnsiTheme="majorHAnsi" w:cstheme="minorHAnsi"/>
                <w:b/>
                <w:sz w:val="24"/>
                <w:szCs w:val="24"/>
              </w:rPr>
            </w:pPr>
            <w:r w:rsidRPr="00E82110">
              <w:rPr>
                <w:rFonts w:asciiTheme="majorHAnsi" w:hAnsiTheme="majorHAnsi" w:cstheme="minorHAnsi"/>
                <w:b/>
                <w:sz w:val="24"/>
                <w:szCs w:val="24"/>
              </w:rPr>
              <w:t>Slide Title:</w:t>
            </w:r>
          </w:p>
        </w:tc>
        <w:tc>
          <w:tcPr>
            <w:tcW w:w="7380" w:type="dxa"/>
            <w:gridSpan w:val="2"/>
          </w:tcPr>
          <w:p w14:paraId="7ED509A1" w14:textId="77777777" w:rsidR="005F1EC0" w:rsidRPr="00E82110" w:rsidRDefault="005F1EC0" w:rsidP="005F1EC0">
            <w:pPr>
              <w:rPr>
                <w:rFonts w:asciiTheme="majorHAnsi" w:hAnsiTheme="majorHAnsi" w:cstheme="minorHAnsi"/>
                <w:sz w:val="24"/>
                <w:szCs w:val="24"/>
              </w:rPr>
            </w:pPr>
            <w:r>
              <w:rPr>
                <w:rFonts w:asciiTheme="majorHAnsi" w:hAnsiTheme="majorHAnsi"/>
                <w:sz w:val="24"/>
                <w:szCs w:val="24"/>
              </w:rPr>
              <w:t>Cells</w:t>
            </w:r>
          </w:p>
        </w:tc>
      </w:tr>
      <w:tr w:rsidR="005F1EC0" w:rsidRPr="00E82110" w14:paraId="2D7015B6" w14:textId="77777777">
        <w:trPr>
          <w:trHeight w:val="197"/>
        </w:trPr>
        <w:tc>
          <w:tcPr>
            <w:tcW w:w="10908" w:type="dxa"/>
            <w:gridSpan w:val="5"/>
            <w:shd w:val="clear" w:color="auto" w:fill="548DD4" w:themeFill="text2" w:themeFillTint="99"/>
          </w:tcPr>
          <w:p w14:paraId="0EF3C18D" w14:textId="77777777" w:rsidR="005F1EC0" w:rsidRDefault="005F1EC0" w:rsidP="005F1EC0">
            <w:pPr>
              <w:rPr>
                <w:rFonts w:asciiTheme="majorHAnsi" w:hAnsiTheme="majorHAnsi" w:cstheme="minorHAnsi"/>
                <w:b/>
                <w:sz w:val="24"/>
                <w:szCs w:val="24"/>
              </w:rPr>
            </w:pPr>
            <w:r w:rsidRPr="00E82110">
              <w:rPr>
                <w:rFonts w:asciiTheme="majorHAnsi" w:hAnsiTheme="majorHAnsi" w:cstheme="minorHAnsi"/>
                <w:b/>
                <w:sz w:val="24"/>
                <w:szCs w:val="24"/>
              </w:rPr>
              <w:t>Visual Description and Reference Images:</w:t>
            </w:r>
          </w:p>
          <w:p w14:paraId="3854EF60" w14:textId="77777777" w:rsidR="00277D80" w:rsidRPr="00E82110" w:rsidRDefault="00277D80" w:rsidP="005F1EC0">
            <w:pPr>
              <w:rPr>
                <w:rFonts w:asciiTheme="majorHAnsi" w:hAnsiTheme="majorHAnsi" w:cstheme="minorHAnsi"/>
                <w:b/>
                <w:sz w:val="24"/>
                <w:szCs w:val="24"/>
              </w:rPr>
            </w:pPr>
          </w:p>
        </w:tc>
      </w:tr>
      <w:tr w:rsidR="005F1EC0" w:rsidRPr="00E82110" w14:paraId="7EFBD966" w14:textId="77777777">
        <w:trPr>
          <w:trHeight w:val="1529"/>
        </w:trPr>
        <w:tc>
          <w:tcPr>
            <w:tcW w:w="10908" w:type="dxa"/>
            <w:gridSpan w:val="5"/>
          </w:tcPr>
          <w:p w14:paraId="3FFDA6CE" w14:textId="77777777" w:rsidR="00B037B8" w:rsidRPr="00E82110" w:rsidRDefault="00277D80" w:rsidP="00B037B8">
            <w:pPr>
              <w:rPr>
                <w:rFonts w:asciiTheme="majorHAnsi" w:hAnsiTheme="majorHAnsi"/>
                <w:noProof/>
                <w:sz w:val="24"/>
                <w:szCs w:val="24"/>
              </w:rPr>
            </w:pPr>
            <w:r>
              <w:rPr>
                <w:rFonts w:asciiTheme="majorHAnsi" w:hAnsiTheme="majorHAnsi"/>
                <w:noProof/>
                <w:sz w:val="24"/>
                <w:szCs w:val="24"/>
              </w:rPr>
              <w:t xml:space="preserve">  </w:t>
            </w:r>
          </w:p>
          <w:p w14:paraId="00F515D1" w14:textId="77777777" w:rsidR="00B037B8" w:rsidRDefault="00B037B8" w:rsidP="00B037B8">
            <w:pPr>
              <w:rPr>
                <w:rFonts w:asciiTheme="majorHAnsi" w:hAnsiTheme="majorHAnsi"/>
                <w:noProof/>
                <w:sz w:val="24"/>
                <w:szCs w:val="24"/>
              </w:rPr>
            </w:pPr>
            <w:r>
              <w:rPr>
                <w:rFonts w:asciiTheme="majorHAnsi" w:hAnsiTheme="majorHAnsi"/>
                <w:noProof/>
                <w:sz w:val="24"/>
                <w:szCs w:val="24"/>
              </w:rPr>
              <w:t>This would be a good picture to have hot spots on. Too much text on the picture at the same time could be overwhelming, but revealing info at specific spots would drive the points well. Here is a reference…</w:t>
            </w:r>
          </w:p>
          <w:p w14:paraId="55529265" w14:textId="77777777" w:rsidR="00B037B8" w:rsidRDefault="006457E3" w:rsidP="00B037B8">
            <w:pPr>
              <w:rPr>
                <w:rFonts w:asciiTheme="majorHAnsi" w:hAnsiTheme="majorHAnsi"/>
                <w:noProof/>
                <w:sz w:val="24"/>
                <w:szCs w:val="24"/>
              </w:rPr>
            </w:pPr>
            <w:hyperlink r:id="rId10" w:history="1">
              <w:r w:rsidR="00B037B8" w:rsidRPr="002A019F">
                <w:rPr>
                  <w:rStyle w:val="Hyperlink"/>
                  <w:rFonts w:asciiTheme="majorHAnsi" w:hAnsiTheme="majorHAnsi"/>
                  <w:noProof/>
                </w:rPr>
                <w:t>http://ajweinmann.wordpress.com/organelle/</w:t>
              </w:r>
            </w:hyperlink>
          </w:p>
          <w:p w14:paraId="5BC7119F" w14:textId="77777777" w:rsidR="00F30905" w:rsidRPr="00E82110" w:rsidRDefault="00820C1A" w:rsidP="00B037B8">
            <w:pPr>
              <w:rPr>
                <w:rFonts w:asciiTheme="majorHAnsi" w:hAnsiTheme="majorHAnsi"/>
                <w:noProof/>
                <w:sz w:val="24"/>
                <w:szCs w:val="24"/>
              </w:rPr>
            </w:pPr>
            <w:r>
              <w:rPr>
                <w:rFonts w:asciiTheme="majorHAnsi" w:hAnsiTheme="majorHAnsi"/>
                <w:noProof/>
              </w:rPr>
              <w:drawing>
                <wp:anchor distT="0" distB="0" distL="114300" distR="114300" simplePos="0" relativeHeight="251665408" behindDoc="0" locked="0" layoutInCell="1" allowOverlap="1" wp14:anchorId="42CCD453" wp14:editId="46FA59FB">
                  <wp:simplePos x="0" y="0"/>
                  <wp:positionH relativeFrom="column">
                    <wp:posOffset>114300</wp:posOffset>
                  </wp:positionH>
                  <wp:positionV relativeFrom="paragraph">
                    <wp:posOffset>-565150</wp:posOffset>
                  </wp:positionV>
                  <wp:extent cx="1257300" cy="1313180"/>
                  <wp:effectExtent l="0" t="0" r="12700" b="7620"/>
                  <wp:wrapTight wrapText="bothSides">
                    <wp:wrapPolygon edited="0">
                      <wp:start x="0" y="0"/>
                      <wp:lineTo x="0" y="21308"/>
                      <wp:lineTo x="21382" y="21308"/>
                      <wp:lineTo x="2138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ck-photo-animal-cell-cut-away-scientifically-correct-d-illustration-45754267.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57300" cy="1313180"/>
                          </a:xfrm>
                          <a:prstGeom prst="rect">
                            <a:avLst/>
                          </a:prstGeom>
                        </pic:spPr>
                      </pic:pic>
                    </a:graphicData>
                  </a:graphic>
                </wp:anchor>
              </w:drawing>
            </w:r>
          </w:p>
        </w:tc>
      </w:tr>
      <w:tr w:rsidR="005F1EC0" w:rsidRPr="00E82110" w14:paraId="440F8D1B" w14:textId="77777777">
        <w:trPr>
          <w:trHeight w:val="260"/>
        </w:trPr>
        <w:tc>
          <w:tcPr>
            <w:tcW w:w="4698" w:type="dxa"/>
            <w:gridSpan w:val="4"/>
            <w:shd w:val="clear" w:color="auto" w:fill="548DD4" w:themeFill="text2" w:themeFillTint="99"/>
          </w:tcPr>
          <w:p w14:paraId="1ED019B0" w14:textId="77777777" w:rsidR="005F1EC0" w:rsidRPr="00E82110" w:rsidRDefault="005F1EC0" w:rsidP="005F1EC0">
            <w:pPr>
              <w:rPr>
                <w:rFonts w:asciiTheme="majorHAnsi" w:hAnsiTheme="majorHAnsi" w:cstheme="minorHAnsi"/>
                <w:b/>
                <w:sz w:val="24"/>
                <w:szCs w:val="24"/>
              </w:rPr>
            </w:pPr>
            <w:r w:rsidRPr="00E82110">
              <w:rPr>
                <w:rFonts w:asciiTheme="majorHAnsi" w:hAnsiTheme="majorHAnsi" w:cstheme="minorHAnsi"/>
                <w:b/>
                <w:sz w:val="24"/>
                <w:szCs w:val="24"/>
              </w:rPr>
              <w:t>Key Bullet Points:</w:t>
            </w:r>
          </w:p>
        </w:tc>
        <w:tc>
          <w:tcPr>
            <w:tcW w:w="6210" w:type="dxa"/>
            <w:shd w:val="clear" w:color="auto" w:fill="548DD4" w:themeFill="text2" w:themeFillTint="99"/>
          </w:tcPr>
          <w:p w14:paraId="307643B0" w14:textId="77777777" w:rsidR="005F1EC0" w:rsidRPr="00E82110" w:rsidRDefault="005F1EC0" w:rsidP="005F1EC0">
            <w:pPr>
              <w:rPr>
                <w:rFonts w:asciiTheme="majorHAnsi" w:hAnsiTheme="majorHAnsi" w:cstheme="minorHAnsi"/>
                <w:b/>
                <w:sz w:val="24"/>
                <w:szCs w:val="24"/>
              </w:rPr>
            </w:pPr>
            <w:r w:rsidRPr="00E82110">
              <w:rPr>
                <w:rFonts w:asciiTheme="majorHAnsi" w:hAnsiTheme="majorHAnsi" w:cstheme="minorHAnsi"/>
                <w:b/>
                <w:sz w:val="24"/>
                <w:szCs w:val="24"/>
              </w:rPr>
              <w:t>Script:</w:t>
            </w:r>
          </w:p>
        </w:tc>
      </w:tr>
      <w:tr w:rsidR="005F1EC0" w:rsidRPr="00E82110" w14:paraId="0985C747" w14:textId="77777777">
        <w:trPr>
          <w:trHeight w:val="77"/>
        </w:trPr>
        <w:tc>
          <w:tcPr>
            <w:tcW w:w="4698" w:type="dxa"/>
            <w:gridSpan w:val="4"/>
          </w:tcPr>
          <w:p w14:paraId="23A51A4E" w14:textId="77777777" w:rsidR="005F1EC0" w:rsidRPr="00787C7E" w:rsidRDefault="005F1EC0" w:rsidP="00787C7E">
            <w:pPr>
              <w:ind w:left="720" w:hanging="360"/>
              <w:rPr>
                <w:rFonts w:asciiTheme="majorHAnsi" w:hAnsiTheme="majorHAnsi"/>
              </w:rPr>
            </w:pPr>
          </w:p>
          <w:p w14:paraId="0FEEDF7B" w14:textId="77777777" w:rsidR="005F1EC0" w:rsidRDefault="009A021E" w:rsidP="005F1EC0">
            <w:pPr>
              <w:pStyle w:val="ListParagraph"/>
              <w:numPr>
                <w:ilvl w:val="0"/>
                <w:numId w:val="2"/>
              </w:numPr>
              <w:rPr>
                <w:rFonts w:asciiTheme="majorHAnsi" w:hAnsiTheme="majorHAnsi"/>
              </w:rPr>
            </w:pPr>
            <w:del w:id="0" w:author="Jennifer Stewart" w:date="2011-02-27T17:18:00Z">
              <w:r w:rsidDel="009A021E">
                <w:rPr>
                  <w:rFonts w:asciiTheme="majorHAnsi" w:hAnsiTheme="majorHAnsi"/>
                </w:rPr>
                <w:delText xml:space="preserve"> </w:delText>
              </w:r>
            </w:del>
            <w:r w:rsidR="00787C7E">
              <w:rPr>
                <w:rFonts w:asciiTheme="majorHAnsi" w:hAnsiTheme="majorHAnsi"/>
              </w:rPr>
              <w:t>Nucleus- stores genetic material</w:t>
            </w:r>
          </w:p>
          <w:p w14:paraId="5A002D8D" w14:textId="77777777" w:rsidR="00787C7E" w:rsidRDefault="00787C7E" w:rsidP="005F1EC0">
            <w:pPr>
              <w:pStyle w:val="ListParagraph"/>
              <w:numPr>
                <w:ilvl w:val="0"/>
                <w:numId w:val="2"/>
              </w:numPr>
              <w:rPr>
                <w:rFonts w:asciiTheme="majorHAnsi" w:hAnsiTheme="majorHAnsi"/>
              </w:rPr>
            </w:pPr>
            <w:r>
              <w:rPr>
                <w:rFonts w:asciiTheme="majorHAnsi" w:hAnsiTheme="majorHAnsi"/>
              </w:rPr>
              <w:t>Cytosol- fluid filled compartment of cell</w:t>
            </w:r>
          </w:p>
          <w:p w14:paraId="53E05915" w14:textId="77777777" w:rsidR="00787C7E" w:rsidRDefault="00787C7E" w:rsidP="005F1EC0">
            <w:pPr>
              <w:pStyle w:val="ListParagraph"/>
              <w:numPr>
                <w:ilvl w:val="0"/>
                <w:numId w:val="2"/>
              </w:numPr>
              <w:rPr>
                <w:rFonts w:asciiTheme="majorHAnsi" w:hAnsiTheme="majorHAnsi"/>
              </w:rPr>
            </w:pPr>
            <w:r>
              <w:rPr>
                <w:rFonts w:asciiTheme="majorHAnsi" w:hAnsiTheme="majorHAnsi"/>
              </w:rPr>
              <w:t>Mitochondria- aerobically produce ATP</w:t>
            </w:r>
          </w:p>
          <w:p w14:paraId="60C652D1" w14:textId="77777777" w:rsidR="00787C7E" w:rsidRDefault="00787C7E" w:rsidP="005F1EC0">
            <w:pPr>
              <w:pStyle w:val="ListParagraph"/>
              <w:numPr>
                <w:ilvl w:val="0"/>
                <w:numId w:val="2"/>
              </w:numPr>
              <w:rPr>
                <w:rFonts w:asciiTheme="majorHAnsi" w:hAnsiTheme="majorHAnsi"/>
              </w:rPr>
            </w:pPr>
            <w:r>
              <w:rPr>
                <w:rFonts w:asciiTheme="majorHAnsi" w:hAnsiTheme="majorHAnsi"/>
              </w:rPr>
              <w:t xml:space="preserve">Ribosomes- </w:t>
            </w:r>
            <w:r w:rsidR="00550880">
              <w:rPr>
                <w:rFonts w:asciiTheme="majorHAnsi" w:hAnsiTheme="majorHAnsi"/>
              </w:rPr>
              <w:t>Make proteins from RNA instructions</w:t>
            </w:r>
          </w:p>
          <w:p w14:paraId="3364141D" w14:textId="77777777" w:rsidR="00550880" w:rsidRDefault="00550880" w:rsidP="005F1EC0">
            <w:pPr>
              <w:pStyle w:val="ListParagraph"/>
              <w:numPr>
                <w:ilvl w:val="0"/>
                <w:numId w:val="2"/>
              </w:numPr>
              <w:rPr>
                <w:rFonts w:asciiTheme="majorHAnsi" w:hAnsiTheme="majorHAnsi"/>
              </w:rPr>
            </w:pPr>
            <w:r>
              <w:rPr>
                <w:rFonts w:asciiTheme="majorHAnsi" w:hAnsiTheme="majorHAnsi"/>
              </w:rPr>
              <w:t>Smooth endoplasmic reticulum- compartmentalizes areas of cell for storage.</w:t>
            </w:r>
          </w:p>
          <w:p w14:paraId="21645D80" w14:textId="77777777" w:rsidR="00550880" w:rsidRDefault="00550880" w:rsidP="005F1EC0">
            <w:pPr>
              <w:pStyle w:val="ListParagraph"/>
              <w:numPr>
                <w:ilvl w:val="0"/>
                <w:numId w:val="2"/>
              </w:numPr>
              <w:rPr>
                <w:rFonts w:asciiTheme="majorHAnsi" w:hAnsiTheme="majorHAnsi"/>
              </w:rPr>
            </w:pPr>
            <w:r>
              <w:rPr>
                <w:rFonts w:asciiTheme="majorHAnsi" w:hAnsiTheme="majorHAnsi"/>
              </w:rPr>
              <w:t xml:space="preserve">Rough endoplasmic reticulum- </w:t>
            </w:r>
            <w:r w:rsidR="009A021E">
              <w:rPr>
                <w:rFonts w:asciiTheme="majorHAnsi" w:hAnsiTheme="majorHAnsi"/>
              </w:rPr>
              <w:t xml:space="preserve">site of protein synthesis </w:t>
            </w:r>
            <w:r>
              <w:rPr>
                <w:rFonts w:asciiTheme="majorHAnsi" w:hAnsiTheme="majorHAnsi"/>
              </w:rPr>
              <w:t>and modifi</w:t>
            </w:r>
            <w:r w:rsidR="009A021E">
              <w:rPr>
                <w:rFonts w:asciiTheme="majorHAnsi" w:hAnsiTheme="majorHAnsi"/>
              </w:rPr>
              <w:t>cation</w:t>
            </w:r>
          </w:p>
          <w:p w14:paraId="2263BD7C" w14:textId="77777777" w:rsidR="00550880" w:rsidRDefault="00550880" w:rsidP="005F1EC0">
            <w:pPr>
              <w:pStyle w:val="ListParagraph"/>
              <w:numPr>
                <w:ilvl w:val="0"/>
                <w:numId w:val="2"/>
              </w:numPr>
              <w:rPr>
                <w:rFonts w:asciiTheme="majorHAnsi" w:hAnsiTheme="majorHAnsi"/>
              </w:rPr>
            </w:pPr>
            <w:r>
              <w:rPr>
                <w:rFonts w:asciiTheme="majorHAnsi" w:hAnsiTheme="majorHAnsi"/>
              </w:rPr>
              <w:t>Golgi apparatus- packages materials in vesicles.</w:t>
            </w:r>
          </w:p>
          <w:p w14:paraId="67690A8C" w14:textId="77777777" w:rsidR="00550880" w:rsidRPr="00E62E14" w:rsidRDefault="00550880" w:rsidP="009A021E">
            <w:pPr>
              <w:pStyle w:val="ListParagraph"/>
              <w:numPr>
                <w:ilvl w:val="0"/>
                <w:numId w:val="2"/>
              </w:numPr>
              <w:rPr>
                <w:rFonts w:asciiTheme="majorHAnsi" w:hAnsiTheme="majorHAnsi"/>
              </w:rPr>
            </w:pPr>
            <w:r>
              <w:rPr>
                <w:rFonts w:asciiTheme="majorHAnsi" w:hAnsiTheme="majorHAnsi"/>
              </w:rPr>
              <w:t xml:space="preserve">Lysosomes- contains </w:t>
            </w:r>
            <w:ins w:id="1" w:author="pgreco" w:date="2011-02-28T11:40:00Z">
              <w:r w:rsidR="004563E1">
                <w:rPr>
                  <w:rFonts w:asciiTheme="majorHAnsi" w:hAnsiTheme="majorHAnsi"/>
                </w:rPr>
                <w:t xml:space="preserve"> </w:t>
              </w:r>
            </w:ins>
            <w:ins w:id="2" w:author="Jennifer Stewart" w:date="2011-02-27T17:18:00Z">
              <w:r w:rsidR="009A021E">
                <w:rPr>
                  <w:rFonts w:asciiTheme="majorHAnsi" w:hAnsiTheme="majorHAnsi"/>
                </w:rPr>
                <w:t xml:space="preserve">lytic </w:t>
              </w:r>
            </w:ins>
            <w:r>
              <w:rPr>
                <w:rFonts w:asciiTheme="majorHAnsi" w:hAnsiTheme="majorHAnsi"/>
              </w:rPr>
              <w:t>enzymes necessary for apoptosis</w:t>
            </w:r>
          </w:p>
        </w:tc>
        <w:tc>
          <w:tcPr>
            <w:tcW w:w="6210" w:type="dxa"/>
          </w:tcPr>
          <w:p w14:paraId="43C68828" w14:textId="77777777" w:rsidR="005F1EC0" w:rsidRPr="005F1EC0" w:rsidRDefault="005F1EC0" w:rsidP="005F1EC0">
            <w:pPr>
              <w:rPr>
                <w:rFonts w:asciiTheme="majorHAnsi" w:hAnsiTheme="majorHAnsi"/>
              </w:rPr>
            </w:pPr>
            <w:r>
              <w:rPr>
                <w:rFonts w:asciiTheme="majorHAnsi" w:hAnsiTheme="majorHAnsi"/>
              </w:rPr>
              <w:t xml:space="preserve">Like the </w:t>
            </w:r>
            <w:r w:rsidR="005D3242">
              <w:rPr>
                <w:rFonts w:asciiTheme="majorHAnsi" w:hAnsiTheme="majorHAnsi"/>
              </w:rPr>
              <w:t>organs of the human body, organe</w:t>
            </w:r>
            <w:r>
              <w:rPr>
                <w:rFonts w:asciiTheme="majorHAnsi" w:hAnsiTheme="majorHAnsi"/>
              </w:rPr>
              <w:t xml:space="preserve">lles are the functioning parts of a cell that make it </w:t>
            </w:r>
            <w:r w:rsidR="005D3242">
              <w:rPr>
                <w:rFonts w:asciiTheme="majorHAnsi" w:hAnsiTheme="majorHAnsi"/>
              </w:rPr>
              <w:t>operate. Not all cells have the same types of organelles b</w:t>
            </w:r>
            <w:r w:rsidR="00C5019E">
              <w:rPr>
                <w:rFonts w:asciiTheme="majorHAnsi" w:hAnsiTheme="majorHAnsi"/>
              </w:rPr>
              <w:t>ut most share common aspects:</w:t>
            </w:r>
          </w:p>
          <w:p w14:paraId="32624491" w14:textId="77777777" w:rsidR="005F1EC0" w:rsidRDefault="005D3242" w:rsidP="005F1EC0">
            <w:pPr>
              <w:pStyle w:val="ListParagraph"/>
              <w:numPr>
                <w:ilvl w:val="0"/>
                <w:numId w:val="2"/>
              </w:numPr>
              <w:rPr>
                <w:rFonts w:asciiTheme="majorHAnsi" w:hAnsiTheme="majorHAnsi"/>
                <w:sz w:val="20"/>
                <w:szCs w:val="20"/>
              </w:rPr>
            </w:pPr>
            <w:r>
              <w:rPr>
                <w:rFonts w:asciiTheme="majorHAnsi" w:hAnsiTheme="majorHAnsi"/>
                <w:sz w:val="20"/>
                <w:szCs w:val="20"/>
              </w:rPr>
              <w:t xml:space="preserve">Nucleus- the nucleus stores the DNA which </w:t>
            </w:r>
            <w:r w:rsidR="009A021E">
              <w:rPr>
                <w:rFonts w:asciiTheme="majorHAnsi" w:hAnsiTheme="majorHAnsi"/>
                <w:sz w:val="20"/>
                <w:szCs w:val="20"/>
              </w:rPr>
              <w:t>are</w:t>
            </w:r>
            <w:r>
              <w:rPr>
                <w:rFonts w:asciiTheme="majorHAnsi" w:hAnsiTheme="majorHAnsi"/>
                <w:sz w:val="20"/>
                <w:szCs w:val="20"/>
              </w:rPr>
              <w:t xml:space="preserve"> the instructions for how to make all of the proteins necessary for functioning. The nucleus is surrounded by a nuclear envelope that protects the DNA and separates the chemical reaction of the nucleus from other parts of the cell.</w:t>
            </w:r>
          </w:p>
          <w:p w14:paraId="7EED46F0" w14:textId="77777777" w:rsidR="00C5019E" w:rsidRDefault="00C5019E" w:rsidP="005F1EC0">
            <w:pPr>
              <w:pStyle w:val="ListParagraph"/>
              <w:numPr>
                <w:ilvl w:val="0"/>
                <w:numId w:val="2"/>
              </w:numPr>
              <w:rPr>
                <w:rFonts w:asciiTheme="majorHAnsi" w:hAnsiTheme="majorHAnsi"/>
                <w:sz w:val="20"/>
                <w:szCs w:val="20"/>
              </w:rPr>
            </w:pPr>
            <w:r>
              <w:rPr>
                <w:rFonts w:asciiTheme="majorHAnsi" w:hAnsiTheme="majorHAnsi"/>
                <w:sz w:val="20"/>
                <w:szCs w:val="20"/>
              </w:rPr>
              <w:t xml:space="preserve">Cytosol- the cytosol is the fluid filled compartment of the cell that contains the organelles. </w:t>
            </w:r>
            <w:r w:rsidR="009B54CE">
              <w:rPr>
                <w:rFonts w:asciiTheme="majorHAnsi" w:hAnsiTheme="majorHAnsi"/>
                <w:sz w:val="20"/>
                <w:szCs w:val="20"/>
              </w:rPr>
              <w:t xml:space="preserve"> Though pictures often portray organelles floating a fluid medium, the truth is that organelles are suspended in fine cytoskeleton. This cytoskeleton is like a web that keeps organelles in place and gives molecules a framework to move upon. </w:t>
            </w:r>
          </w:p>
          <w:p w14:paraId="6FC76457" w14:textId="77777777" w:rsidR="005D3242" w:rsidRDefault="005D3242" w:rsidP="005F1EC0">
            <w:pPr>
              <w:pStyle w:val="ListParagraph"/>
              <w:numPr>
                <w:ilvl w:val="0"/>
                <w:numId w:val="2"/>
              </w:numPr>
              <w:rPr>
                <w:rFonts w:asciiTheme="majorHAnsi" w:hAnsiTheme="majorHAnsi"/>
                <w:sz w:val="20"/>
                <w:szCs w:val="20"/>
              </w:rPr>
            </w:pPr>
            <w:r>
              <w:rPr>
                <w:rFonts w:asciiTheme="majorHAnsi" w:hAnsiTheme="majorHAnsi"/>
                <w:sz w:val="20"/>
                <w:szCs w:val="20"/>
              </w:rPr>
              <w:t xml:space="preserve">Mitochondria- mitochondria aerobically produce ATP to fuel </w:t>
            </w:r>
            <w:r w:rsidR="00C5019E">
              <w:rPr>
                <w:rFonts w:asciiTheme="majorHAnsi" w:hAnsiTheme="majorHAnsi"/>
                <w:sz w:val="20"/>
                <w:szCs w:val="20"/>
              </w:rPr>
              <w:t xml:space="preserve">chemical reactions in the cell. </w:t>
            </w:r>
          </w:p>
          <w:p w14:paraId="4F6140E3" w14:textId="77777777" w:rsidR="00C5019E" w:rsidRDefault="007068A0" w:rsidP="005F1EC0">
            <w:pPr>
              <w:pStyle w:val="ListParagraph"/>
              <w:numPr>
                <w:ilvl w:val="0"/>
                <w:numId w:val="2"/>
              </w:numPr>
              <w:rPr>
                <w:rFonts w:asciiTheme="majorHAnsi" w:hAnsiTheme="majorHAnsi"/>
                <w:sz w:val="20"/>
                <w:szCs w:val="20"/>
              </w:rPr>
            </w:pPr>
            <w:r>
              <w:rPr>
                <w:rFonts w:asciiTheme="majorHAnsi" w:hAnsiTheme="majorHAnsi"/>
                <w:sz w:val="20"/>
                <w:szCs w:val="20"/>
              </w:rPr>
              <w:t xml:space="preserve">Ribosomes- organelles in the cell that receive RNA made in the nucleus n order to make new proteins. Some ribosomes are located on the rough endoplasmic reticulum. </w:t>
            </w:r>
          </w:p>
          <w:p w14:paraId="610311DD" w14:textId="77777777" w:rsidR="00C5019E" w:rsidRDefault="00C5019E" w:rsidP="005F1EC0">
            <w:pPr>
              <w:pStyle w:val="ListParagraph"/>
              <w:numPr>
                <w:ilvl w:val="0"/>
                <w:numId w:val="2"/>
              </w:numPr>
              <w:rPr>
                <w:rFonts w:asciiTheme="majorHAnsi" w:hAnsiTheme="majorHAnsi"/>
                <w:sz w:val="20"/>
                <w:szCs w:val="20"/>
              </w:rPr>
            </w:pPr>
            <w:r>
              <w:rPr>
                <w:rFonts w:asciiTheme="majorHAnsi" w:hAnsiTheme="majorHAnsi"/>
                <w:sz w:val="20"/>
                <w:szCs w:val="20"/>
              </w:rPr>
              <w:t xml:space="preserve">Smooth endoplasmic reticulum- the smooth ER is constructed of the same material as the cell membrane. Folds and envaginations of this membrane allow the cell to compartmentalize materials like ions. </w:t>
            </w:r>
          </w:p>
          <w:p w14:paraId="4DD13D7A" w14:textId="77777777" w:rsidR="00C5019E" w:rsidRDefault="00F30905" w:rsidP="005F1EC0">
            <w:pPr>
              <w:pStyle w:val="ListParagraph"/>
              <w:numPr>
                <w:ilvl w:val="0"/>
                <w:numId w:val="2"/>
              </w:numPr>
              <w:rPr>
                <w:rFonts w:asciiTheme="majorHAnsi" w:hAnsiTheme="majorHAnsi"/>
                <w:sz w:val="20"/>
                <w:szCs w:val="20"/>
              </w:rPr>
            </w:pPr>
            <w:r>
              <w:rPr>
                <w:rFonts w:asciiTheme="majorHAnsi" w:hAnsiTheme="majorHAnsi"/>
                <w:sz w:val="20"/>
                <w:szCs w:val="20"/>
              </w:rPr>
              <w:t>Rough endoplasmic reticulum- the rough ER is similar to the smooth ER but contains ribosomes. As ribosomes make proteins in this area, they are deposited into the compartmentalized region of the rough ER for modification.</w:t>
            </w:r>
          </w:p>
          <w:p w14:paraId="6F304443" w14:textId="77777777" w:rsidR="00F30905" w:rsidRDefault="00F30905" w:rsidP="005F1EC0">
            <w:pPr>
              <w:pStyle w:val="ListParagraph"/>
              <w:numPr>
                <w:ilvl w:val="0"/>
                <w:numId w:val="2"/>
              </w:numPr>
              <w:rPr>
                <w:rFonts w:asciiTheme="majorHAnsi" w:hAnsiTheme="majorHAnsi"/>
                <w:sz w:val="20"/>
                <w:szCs w:val="20"/>
              </w:rPr>
            </w:pPr>
            <w:r>
              <w:rPr>
                <w:rFonts w:asciiTheme="majorHAnsi" w:hAnsiTheme="majorHAnsi"/>
                <w:sz w:val="20"/>
                <w:szCs w:val="20"/>
              </w:rPr>
              <w:t>Golgi apparatus- this area of the cell is a distribution center. Just as a warehouse receive</w:t>
            </w:r>
            <w:r w:rsidR="00B037B8">
              <w:rPr>
                <w:rFonts w:asciiTheme="majorHAnsi" w:hAnsiTheme="majorHAnsi"/>
                <w:sz w:val="20"/>
                <w:szCs w:val="20"/>
              </w:rPr>
              <w:t>s</w:t>
            </w:r>
            <w:r>
              <w:rPr>
                <w:rFonts w:asciiTheme="majorHAnsi" w:hAnsiTheme="majorHAnsi"/>
                <w:sz w:val="20"/>
                <w:szCs w:val="20"/>
              </w:rPr>
              <w:t xml:space="preserve"> materials and packages them in combinations, the Golgi receives proteins and materials from different parts of the cell and repackages them in combinations. </w:t>
            </w:r>
            <w:r w:rsidR="00B037B8">
              <w:rPr>
                <w:rFonts w:asciiTheme="majorHAnsi" w:hAnsiTheme="majorHAnsi"/>
                <w:sz w:val="20"/>
                <w:szCs w:val="20"/>
              </w:rPr>
              <w:t xml:space="preserve">The Golgi packs contents into spheres of membrane called vesicles. </w:t>
            </w:r>
            <w:r>
              <w:rPr>
                <w:rFonts w:asciiTheme="majorHAnsi" w:hAnsiTheme="majorHAnsi"/>
                <w:sz w:val="20"/>
                <w:szCs w:val="20"/>
              </w:rPr>
              <w:t xml:space="preserve"> </w:t>
            </w:r>
          </w:p>
          <w:p w14:paraId="29B7C177" w14:textId="77777777" w:rsidR="00820C1A" w:rsidRPr="00CF7FA0" w:rsidRDefault="00820C1A" w:rsidP="00D6174D">
            <w:pPr>
              <w:pStyle w:val="ListParagraph"/>
              <w:numPr>
                <w:ilvl w:val="0"/>
                <w:numId w:val="2"/>
              </w:numPr>
              <w:rPr>
                <w:rFonts w:asciiTheme="majorHAnsi" w:hAnsiTheme="majorHAnsi"/>
                <w:sz w:val="20"/>
                <w:szCs w:val="20"/>
              </w:rPr>
            </w:pPr>
            <w:r>
              <w:rPr>
                <w:rFonts w:asciiTheme="majorHAnsi" w:hAnsiTheme="majorHAnsi"/>
                <w:sz w:val="20"/>
                <w:szCs w:val="20"/>
              </w:rPr>
              <w:t>Lyso</w:t>
            </w:r>
            <w:r w:rsidR="00D6174D">
              <w:rPr>
                <w:rFonts w:asciiTheme="majorHAnsi" w:hAnsiTheme="majorHAnsi"/>
                <w:sz w:val="20"/>
                <w:szCs w:val="20"/>
              </w:rPr>
              <w:t>s</w:t>
            </w:r>
            <w:r>
              <w:rPr>
                <w:rFonts w:asciiTheme="majorHAnsi" w:hAnsiTheme="majorHAnsi"/>
                <w:sz w:val="20"/>
                <w:szCs w:val="20"/>
              </w:rPr>
              <w:t xml:space="preserve">ome- the lysosome contains </w:t>
            </w:r>
            <w:ins w:id="3" w:author="Jennifer Stewart" w:date="2011-02-27T17:21:00Z">
              <w:r w:rsidR="009A021E">
                <w:rPr>
                  <w:rFonts w:asciiTheme="majorHAnsi" w:hAnsiTheme="majorHAnsi"/>
                  <w:sz w:val="20"/>
                  <w:szCs w:val="20"/>
                </w:rPr>
                <w:t xml:space="preserve">lytic </w:t>
              </w:r>
            </w:ins>
            <w:r>
              <w:rPr>
                <w:rFonts w:asciiTheme="majorHAnsi" w:hAnsiTheme="majorHAnsi"/>
                <w:sz w:val="20"/>
                <w:szCs w:val="20"/>
              </w:rPr>
              <w:t xml:space="preserve">enzymes that will initiate the process of apoptosis. Apoptosis is when a cell destroys itself. Apoptosis is necessary to destroy infected cells, to shape a developing tissue, or to heal an area of damage. </w:t>
            </w:r>
          </w:p>
        </w:tc>
      </w:tr>
    </w:tbl>
    <w:p w14:paraId="6C3AA87C" w14:textId="77777777" w:rsidR="00B424B8" w:rsidRDefault="00B424B8">
      <w:pPr>
        <w:spacing w:after="200" w:line="276" w:lineRule="auto"/>
        <w:rPr>
          <w:rFonts w:asciiTheme="majorHAnsi" w:hAnsiTheme="majorHAnsi" w:cstheme="minorHAnsi"/>
        </w:rPr>
      </w:pPr>
    </w:p>
    <w:tbl>
      <w:tblPr>
        <w:tblStyle w:val="TableGrid"/>
        <w:tblW w:w="10908" w:type="dxa"/>
        <w:tblLook w:val="04A0" w:firstRow="1" w:lastRow="0" w:firstColumn="1" w:lastColumn="0" w:noHBand="0" w:noVBand="1"/>
      </w:tblPr>
      <w:tblGrid>
        <w:gridCol w:w="1008"/>
        <w:gridCol w:w="1260"/>
        <w:gridCol w:w="1260"/>
        <w:gridCol w:w="1170"/>
        <w:gridCol w:w="6210"/>
      </w:tblGrid>
      <w:tr w:rsidR="00B424B8" w:rsidRPr="00E82110" w14:paraId="6B28DC52" w14:textId="77777777">
        <w:trPr>
          <w:trHeight w:val="315"/>
        </w:trPr>
        <w:tc>
          <w:tcPr>
            <w:tcW w:w="1008" w:type="dxa"/>
            <w:shd w:val="clear" w:color="auto" w:fill="548DD4" w:themeFill="text2" w:themeFillTint="99"/>
          </w:tcPr>
          <w:p w14:paraId="215E9802" w14:textId="77777777" w:rsidR="00B424B8" w:rsidRPr="00E82110" w:rsidRDefault="00B424B8" w:rsidP="00BE2952">
            <w:pPr>
              <w:rPr>
                <w:rFonts w:asciiTheme="majorHAnsi" w:hAnsiTheme="majorHAnsi" w:cstheme="minorHAnsi"/>
                <w:b/>
                <w:sz w:val="24"/>
                <w:szCs w:val="24"/>
              </w:rPr>
            </w:pPr>
            <w:r>
              <w:rPr>
                <w:rFonts w:asciiTheme="majorHAnsi" w:hAnsiTheme="majorHAnsi"/>
              </w:rPr>
              <w:br w:type="page"/>
            </w:r>
            <w:r w:rsidRPr="00E82110">
              <w:rPr>
                <w:rFonts w:asciiTheme="majorHAnsi" w:hAnsiTheme="majorHAnsi" w:cstheme="minorHAnsi"/>
                <w:b/>
                <w:sz w:val="24"/>
                <w:szCs w:val="24"/>
              </w:rPr>
              <w:t>Slide #:</w:t>
            </w:r>
          </w:p>
        </w:tc>
        <w:tc>
          <w:tcPr>
            <w:tcW w:w="1260" w:type="dxa"/>
          </w:tcPr>
          <w:p w14:paraId="44FA3B0D" w14:textId="77777777" w:rsidR="00B424B8" w:rsidRPr="00E82110" w:rsidRDefault="00B424B8" w:rsidP="00BE2952">
            <w:pPr>
              <w:rPr>
                <w:rFonts w:asciiTheme="majorHAnsi" w:hAnsiTheme="majorHAnsi" w:cstheme="minorHAnsi"/>
                <w:sz w:val="24"/>
                <w:szCs w:val="24"/>
              </w:rPr>
            </w:pPr>
            <w:r w:rsidRPr="00E82110">
              <w:rPr>
                <w:rFonts w:asciiTheme="majorHAnsi" w:hAnsiTheme="majorHAnsi" w:cstheme="minorHAnsi"/>
                <w:sz w:val="24"/>
                <w:szCs w:val="24"/>
              </w:rPr>
              <w:t>4</w:t>
            </w:r>
          </w:p>
        </w:tc>
        <w:tc>
          <w:tcPr>
            <w:tcW w:w="1260" w:type="dxa"/>
            <w:shd w:val="clear" w:color="auto" w:fill="548DD4" w:themeFill="text2" w:themeFillTint="99"/>
          </w:tcPr>
          <w:p w14:paraId="4EB82FA6" w14:textId="77777777" w:rsidR="00B424B8" w:rsidRPr="00E82110" w:rsidRDefault="00B424B8" w:rsidP="00BE2952">
            <w:pPr>
              <w:rPr>
                <w:rFonts w:asciiTheme="majorHAnsi" w:hAnsiTheme="majorHAnsi" w:cstheme="minorHAnsi"/>
                <w:b/>
                <w:sz w:val="24"/>
                <w:szCs w:val="24"/>
              </w:rPr>
            </w:pPr>
            <w:r w:rsidRPr="00E82110">
              <w:rPr>
                <w:rFonts w:asciiTheme="majorHAnsi" w:hAnsiTheme="majorHAnsi" w:cstheme="minorHAnsi"/>
                <w:b/>
                <w:sz w:val="24"/>
                <w:szCs w:val="24"/>
              </w:rPr>
              <w:t>Slide Title:</w:t>
            </w:r>
          </w:p>
        </w:tc>
        <w:tc>
          <w:tcPr>
            <w:tcW w:w="7380" w:type="dxa"/>
            <w:gridSpan w:val="2"/>
          </w:tcPr>
          <w:p w14:paraId="0B08C98D" w14:textId="77777777" w:rsidR="00B424B8" w:rsidRPr="00E82110" w:rsidRDefault="000828F7" w:rsidP="00BE2952">
            <w:pPr>
              <w:rPr>
                <w:rFonts w:asciiTheme="majorHAnsi" w:hAnsiTheme="majorHAnsi" w:cstheme="minorHAnsi"/>
                <w:sz w:val="24"/>
                <w:szCs w:val="24"/>
              </w:rPr>
            </w:pPr>
            <w:r>
              <w:rPr>
                <w:rFonts w:asciiTheme="majorHAnsi" w:hAnsiTheme="majorHAnsi"/>
                <w:sz w:val="24"/>
                <w:szCs w:val="24"/>
              </w:rPr>
              <w:t>Cell Membrane</w:t>
            </w:r>
          </w:p>
        </w:tc>
      </w:tr>
      <w:tr w:rsidR="00B424B8" w:rsidRPr="00E82110" w14:paraId="20CE1BAB" w14:textId="77777777">
        <w:trPr>
          <w:trHeight w:val="197"/>
        </w:trPr>
        <w:tc>
          <w:tcPr>
            <w:tcW w:w="10908" w:type="dxa"/>
            <w:gridSpan w:val="5"/>
            <w:shd w:val="clear" w:color="auto" w:fill="548DD4" w:themeFill="text2" w:themeFillTint="99"/>
          </w:tcPr>
          <w:p w14:paraId="1999152D" w14:textId="77777777" w:rsidR="00B424B8" w:rsidRPr="00E82110" w:rsidRDefault="00B424B8" w:rsidP="00BE2952">
            <w:pPr>
              <w:rPr>
                <w:rFonts w:asciiTheme="majorHAnsi" w:hAnsiTheme="majorHAnsi" w:cstheme="minorHAnsi"/>
                <w:b/>
                <w:sz w:val="24"/>
                <w:szCs w:val="24"/>
              </w:rPr>
            </w:pPr>
            <w:r w:rsidRPr="00E82110">
              <w:rPr>
                <w:rFonts w:asciiTheme="majorHAnsi" w:hAnsiTheme="majorHAnsi" w:cstheme="minorHAnsi"/>
                <w:b/>
                <w:sz w:val="24"/>
                <w:szCs w:val="24"/>
              </w:rPr>
              <w:t>Visual Description and Reference Images:</w:t>
            </w:r>
          </w:p>
        </w:tc>
      </w:tr>
      <w:tr w:rsidR="00B424B8" w:rsidRPr="00E82110" w14:paraId="4F832D4E" w14:textId="77777777">
        <w:trPr>
          <w:trHeight w:val="1529"/>
        </w:trPr>
        <w:tc>
          <w:tcPr>
            <w:tcW w:w="10908" w:type="dxa"/>
            <w:gridSpan w:val="5"/>
          </w:tcPr>
          <w:p w14:paraId="1E082B11" w14:textId="77777777" w:rsidR="00677AA3" w:rsidRDefault="000828F7" w:rsidP="000828F7">
            <w:pPr>
              <w:rPr>
                <w:rFonts w:asciiTheme="majorHAnsi" w:hAnsiTheme="majorHAnsi"/>
                <w:sz w:val="24"/>
                <w:szCs w:val="24"/>
              </w:rPr>
            </w:pPr>
            <w:r>
              <w:rPr>
                <w:rFonts w:asciiTheme="majorHAnsi" w:hAnsiTheme="majorHAnsi"/>
                <w:noProof/>
              </w:rPr>
              <w:drawing>
                <wp:anchor distT="0" distB="0" distL="114300" distR="114300" simplePos="0" relativeHeight="251666432" behindDoc="0" locked="0" layoutInCell="1" allowOverlap="1" wp14:anchorId="0D5AC642" wp14:editId="6E747DCF">
                  <wp:simplePos x="0" y="0"/>
                  <wp:positionH relativeFrom="column">
                    <wp:posOffset>68580</wp:posOffset>
                  </wp:positionH>
                  <wp:positionV relativeFrom="paragraph">
                    <wp:posOffset>5080</wp:posOffset>
                  </wp:positionV>
                  <wp:extent cx="1371600" cy="1176655"/>
                  <wp:effectExtent l="0" t="0" r="0" b="0"/>
                  <wp:wrapSquare wrapText="bothSides"/>
                  <wp:docPr id="9" name="Picture 7" descr="Macintosh HD:Users:phillipgreco:Desktop:stock-vector-structure-of-cell-membrane-fluid-mosaic-model-338924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hillipgreco:Desktop:stock-vector-structure-of-cell-membrane-fluid-mosaic-model-3389243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71600" cy="1176655"/>
                          </a:xfrm>
                          <a:prstGeom prst="rect">
                            <a:avLst/>
                          </a:prstGeom>
                          <a:noFill/>
                          <a:ln>
                            <a:noFill/>
                          </a:ln>
                        </pic:spPr>
                      </pic:pic>
                    </a:graphicData>
                  </a:graphic>
                </wp:anchor>
              </w:drawing>
            </w:r>
            <w:r>
              <w:rPr>
                <w:rFonts w:asciiTheme="majorHAnsi" w:hAnsiTheme="majorHAnsi"/>
                <w:sz w:val="24"/>
                <w:szCs w:val="24"/>
              </w:rPr>
              <w:t>This picture is kind of crude but similar to what I would draw in class. I just taught this yesterday as I am writing this and what is fresh in my mind is that the students were a bit lost as to what they were looking at. This a portion of the outer cell membrane. It might be helpful to take the picture of the cell and have it zoom into a portion of the membrane to drive the point.</w:t>
            </w:r>
            <w:r w:rsidR="00A849B8">
              <w:rPr>
                <w:rFonts w:asciiTheme="majorHAnsi" w:hAnsiTheme="majorHAnsi"/>
                <w:sz w:val="24"/>
                <w:szCs w:val="24"/>
              </w:rPr>
              <w:t xml:space="preserve"> This is another diagram that would benefit from hotspots. Here is a reference…</w:t>
            </w:r>
          </w:p>
          <w:p w14:paraId="3A68EAA4" w14:textId="77777777" w:rsidR="00A849B8" w:rsidRDefault="00A849B8" w:rsidP="00A849B8">
            <w:pPr>
              <w:rPr>
                <w:rFonts w:asciiTheme="majorHAnsi" w:hAnsiTheme="majorHAnsi"/>
                <w:noProof/>
                <w:sz w:val="24"/>
                <w:szCs w:val="24"/>
              </w:rPr>
            </w:pPr>
            <w:r>
              <w:rPr>
                <w:rFonts w:asciiTheme="majorHAnsi" w:hAnsiTheme="majorHAnsi"/>
                <w:noProof/>
                <w:sz w:val="24"/>
                <w:szCs w:val="24"/>
              </w:rPr>
              <w:t xml:space="preserve">his would be a good picture to have hot spots on. Too much text on the picture at the same time could be overwhelming, but revealing info at specific spots would drive the points well. Here is a reference… </w:t>
            </w:r>
            <w:hyperlink r:id="rId13" w:history="1">
              <w:r w:rsidRPr="002A019F">
                <w:rPr>
                  <w:rStyle w:val="Hyperlink"/>
                  <w:rFonts w:asciiTheme="majorHAnsi" w:hAnsiTheme="majorHAnsi"/>
                  <w:noProof/>
                </w:rPr>
                <w:t>http://www.biology.arizona.edu/cell_bio/problem_sets/membranes/fluid_mosaic_model.html</w:t>
              </w:r>
            </w:hyperlink>
          </w:p>
          <w:p w14:paraId="65FE69A5" w14:textId="77777777" w:rsidR="00A849B8" w:rsidRDefault="00A849B8" w:rsidP="00A849B8">
            <w:pPr>
              <w:rPr>
                <w:rFonts w:asciiTheme="majorHAnsi" w:hAnsiTheme="majorHAnsi"/>
                <w:noProof/>
                <w:sz w:val="24"/>
                <w:szCs w:val="24"/>
              </w:rPr>
            </w:pPr>
          </w:p>
          <w:p w14:paraId="6C27D780" w14:textId="77777777" w:rsidR="00A849B8" w:rsidRPr="00E82110" w:rsidRDefault="00A849B8" w:rsidP="000828F7">
            <w:pPr>
              <w:rPr>
                <w:rFonts w:asciiTheme="majorHAnsi" w:hAnsiTheme="majorHAnsi"/>
                <w:sz w:val="24"/>
                <w:szCs w:val="24"/>
              </w:rPr>
            </w:pPr>
          </w:p>
        </w:tc>
      </w:tr>
      <w:tr w:rsidR="00B424B8" w:rsidRPr="00E82110" w14:paraId="42B38F6B" w14:textId="77777777">
        <w:trPr>
          <w:trHeight w:val="260"/>
        </w:trPr>
        <w:tc>
          <w:tcPr>
            <w:tcW w:w="4698" w:type="dxa"/>
            <w:gridSpan w:val="4"/>
            <w:shd w:val="clear" w:color="auto" w:fill="548DD4" w:themeFill="text2" w:themeFillTint="99"/>
          </w:tcPr>
          <w:p w14:paraId="766DE113" w14:textId="77777777" w:rsidR="00B424B8" w:rsidRPr="00E82110" w:rsidRDefault="00B424B8" w:rsidP="00BE2952">
            <w:pPr>
              <w:rPr>
                <w:rFonts w:asciiTheme="majorHAnsi" w:hAnsiTheme="majorHAnsi" w:cstheme="minorHAnsi"/>
                <w:b/>
                <w:sz w:val="24"/>
                <w:szCs w:val="24"/>
              </w:rPr>
            </w:pPr>
            <w:r w:rsidRPr="00E82110">
              <w:rPr>
                <w:rFonts w:asciiTheme="majorHAnsi" w:hAnsiTheme="majorHAnsi" w:cstheme="minorHAnsi"/>
                <w:b/>
                <w:sz w:val="24"/>
                <w:szCs w:val="24"/>
              </w:rPr>
              <w:t>Key Bullet Points:</w:t>
            </w:r>
          </w:p>
        </w:tc>
        <w:tc>
          <w:tcPr>
            <w:tcW w:w="6210" w:type="dxa"/>
            <w:shd w:val="clear" w:color="auto" w:fill="548DD4" w:themeFill="text2" w:themeFillTint="99"/>
          </w:tcPr>
          <w:p w14:paraId="70608AA3" w14:textId="77777777" w:rsidR="00B424B8" w:rsidRPr="00E82110" w:rsidRDefault="00B424B8" w:rsidP="00BE2952">
            <w:pPr>
              <w:rPr>
                <w:rFonts w:asciiTheme="majorHAnsi" w:hAnsiTheme="majorHAnsi" w:cstheme="minorHAnsi"/>
                <w:b/>
                <w:sz w:val="24"/>
                <w:szCs w:val="24"/>
              </w:rPr>
            </w:pPr>
            <w:r w:rsidRPr="00E82110">
              <w:rPr>
                <w:rFonts w:asciiTheme="majorHAnsi" w:hAnsiTheme="majorHAnsi" w:cstheme="minorHAnsi"/>
                <w:b/>
                <w:sz w:val="24"/>
                <w:szCs w:val="24"/>
              </w:rPr>
              <w:t>Script:</w:t>
            </w:r>
          </w:p>
        </w:tc>
      </w:tr>
      <w:tr w:rsidR="00B424B8" w:rsidRPr="00E82110" w14:paraId="1C43B237" w14:textId="77777777">
        <w:trPr>
          <w:trHeight w:val="77"/>
        </w:trPr>
        <w:tc>
          <w:tcPr>
            <w:tcW w:w="4698" w:type="dxa"/>
            <w:gridSpan w:val="4"/>
          </w:tcPr>
          <w:p w14:paraId="7D91CD9D" w14:textId="77777777" w:rsidR="006E647B" w:rsidRPr="006E647B" w:rsidRDefault="006E647B" w:rsidP="006E647B">
            <w:pPr>
              <w:pStyle w:val="ListParagraph"/>
              <w:numPr>
                <w:ilvl w:val="0"/>
                <w:numId w:val="2"/>
              </w:numPr>
              <w:rPr>
                <w:rFonts w:asciiTheme="majorHAnsi" w:hAnsiTheme="majorHAnsi"/>
              </w:rPr>
            </w:pPr>
            <w:r>
              <w:rPr>
                <w:rFonts w:asciiTheme="majorHAnsi" w:hAnsiTheme="majorHAnsi"/>
              </w:rPr>
              <w:t>The cell membrane separates the inside and the outside of the cell.</w:t>
            </w:r>
          </w:p>
          <w:p w14:paraId="5D8A06C1" w14:textId="77777777" w:rsidR="00BE2952" w:rsidRDefault="00BF618D" w:rsidP="00820D3A">
            <w:pPr>
              <w:pStyle w:val="ListParagraph"/>
              <w:numPr>
                <w:ilvl w:val="0"/>
                <w:numId w:val="2"/>
              </w:numPr>
              <w:rPr>
                <w:rFonts w:asciiTheme="majorHAnsi" w:hAnsiTheme="majorHAnsi"/>
              </w:rPr>
            </w:pPr>
            <w:r>
              <w:rPr>
                <w:rFonts w:asciiTheme="majorHAnsi" w:hAnsiTheme="majorHAnsi"/>
              </w:rPr>
              <w:t>The cell membrane is constructed of two layers of phospholipids.</w:t>
            </w:r>
          </w:p>
          <w:p w14:paraId="13320ABC" w14:textId="77777777" w:rsidR="00BF618D" w:rsidRDefault="00BF618D" w:rsidP="00820D3A">
            <w:pPr>
              <w:pStyle w:val="ListParagraph"/>
              <w:numPr>
                <w:ilvl w:val="0"/>
                <w:numId w:val="2"/>
              </w:numPr>
              <w:rPr>
                <w:rFonts w:asciiTheme="majorHAnsi" w:hAnsiTheme="majorHAnsi"/>
              </w:rPr>
            </w:pPr>
            <w:r>
              <w:rPr>
                <w:rFonts w:asciiTheme="majorHAnsi" w:hAnsiTheme="majorHAnsi"/>
              </w:rPr>
              <w:t>Phospholipids are amphipathic molecules</w:t>
            </w:r>
          </w:p>
          <w:p w14:paraId="01D28200" w14:textId="77777777" w:rsidR="00BF618D" w:rsidRDefault="006E647B" w:rsidP="006E647B">
            <w:pPr>
              <w:pStyle w:val="ListParagraph"/>
              <w:numPr>
                <w:ilvl w:val="0"/>
                <w:numId w:val="2"/>
              </w:numPr>
              <w:rPr>
                <w:rFonts w:asciiTheme="majorHAnsi" w:hAnsiTheme="majorHAnsi"/>
              </w:rPr>
            </w:pPr>
            <w:r>
              <w:rPr>
                <w:rFonts w:asciiTheme="majorHAnsi" w:hAnsiTheme="majorHAnsi"/>
              </w:rPr>
              <w:t>Integral proteins allow the inside of the cell to interact with the outside in a controlled manner.</w:t>
            </w:r>
          </w:p>
          <w:p w14:paraId="03D1FA38" w14:textId="77777777" w:rsidR="006E647B" w:rsidRDefault="006E647B" w:rsidP="006E647B">
            <w:pPr>
              <w:pStyle w:val="ListParagraph"/>
              <w:numPr>
                <w:ilvl w:val="0"/>
                <w:numId w:val="2"/>
              </w:numPr>
              <w:rPr>
                <w:rFonts w:asciiTheme="majorHAnsi" w:hAnsiTheme="majorHAnsi"/>
              </w:rPr>
            </w:pPr>
            <w:r>
              <w:rPr>
                <w:rFonts w:asciiTheme="majorHAnsi" w:hAnsiTheme="majorHAnsi"/>
              </w:rPr>
              <w:t>Glycolipids and glycoproteins are found on the outside of the cell and help identify ‘self versus non-self’ to the immune system.</w:t>
            </w:r>
          </w:p>
          <w:p w14:paraId="2978DD03" w14:textId="77777777" w:rsidR="006E647B" w:rsidRPr="00161866" w:rsidRDefault="006E647B" w:rsidP="009A021E">
            <w:pPr>
              <w:pStyle w:val="ListParagraph"/>
              <w:numPr>
                <w:ilvl w:val="0"/>
                <w:numId w:val="2"/>
              </w:numPr>
              <w:rPr>
                <w:rFonts w:asciiTheme="majorHAnsi" w:hAnsiTheme="majorHAnsi"/>
              </w:rPr>
            </w:pPr>
            <w:r>
              <w:rPr>
                <w:rFonts w:asciiTheme="majorHAnsi" w:hAnsiTheme="majorHAnsi"/>
              </w:rPr>
              <w:t>The overall construction of th</w:t>
            </w:r>
            <w:r w:rsidR="009A021E">
              <w:rPr>
                <w:rFonts w:asciiTheme="majorHAnsi" w:hAnsiTheme="majorHAnsi"/>
              </w:rPr>
              <w:t>e cell membrane</w:t>
            </w:r>
            <w:r>
              <w:rPr>
                <w:rFonts w:asciiTheme="majorHAnsi" w:hAnsiTheme="majorHAnsi"/>
              </w:rPr>
              <w:t xml:space="preserve"> is referred to as the fluid mosaic model. </w:t>
            </w:r>
          </w:p>
        </w:tc>
        <w:tc>
          <w:tcPr>
            <w:tcW w:w="6210" w:type="dxa"/>
          </w:tcPr>
          <w:p w14:paraId="1CC37C12" w14:textId="77777777" w:rsidR="000828F7" w:rsidRPr="00A849B8" w:rsidRDefault="000828F7" w:rsidP="00A849B8">
            <w:pPr>
              <w:pStyle w:val="ListParagraph"/>
              <w:numPr>
                <w:ilvl w:val="0"/>
                <w:numId w:val="2"/>
              </w:numPr>
              <w:rPr>
                <w:rFonts w:asciiTheme="majorHAnsi" w:hAnsiTheme="majorHAnsi"/>
                <w:sz w:val="20"/>
                <w:szCs w:val="20"/>
              </w:rPr>
            </w:pPr>
            <w:r w:rsidRPr="00A849B8">
              <w:rPr>
                <w:rFonts w:asciiTheme="majorHAnsi" w:hAnsiTheme="majorHAnsi"/>
              </w:rPr>
              <w:t xml:space="preserve">The cell membrane protects the organelles within the cell and creates a controlled environment for the chemical reactions within. </w:t>
            </w:r>
            <w:r w:rsidR="00A849B8" w:rsidRPr="00A849B8">
              <w:rPr>
                <w:rFonts w:asciiTheme="majorHAnsi" w:hAnsiTheme="majorHAnsi"/>
              </w:rPr>
              <w:t>The cell membrane is constructed of amphipathic molecules called phospholip</w:t>
            </w:r>
            <w:r w:rsidR="00A849B8">
              <w:rPr>
                <w:rFonts w:asciiTheme="majorHAnsi" w:hAnsiTheme="majorHAnsi"/>
              </w:rPr>
              <w:t>ids. The hydrophilic portions of</w:t>
            </w:r>
            <w:r w:rsidR="00A849B8" w:rsidRPr="00A849B8">
              <w:rPr>
                <w:rFonts w:asciiTheme="majorHAnsi" w:hAnsiTheme="majorHAnsi"/>
              </w:rPr>
              <w:t xml:space="preserve"> these molecules will orient toward each other creating an oily barrier separating the inside and the outside of a cell. The phospholipids create a double layer with their hydrophilic ends oriented to interact with the water on the inside or the outside o</w:t>
            </w:r>
            <w:r w:rsidR="00AA46AB">
              <w:rPr>
                <w:rFonts w:asciiTheme="majorHAnsi" w:hAnsiTheme="majorHAnsi"/>
              </w:rPr>
              <w:t>f the cell. Because of this two-</w:t>
            </w:r>
            <w:r w:rsidR="00A849B8" w:rsidRPr="00A849B8">
              <w:rPr>
                <w:rFonts w:asciiTheme="majorHAnsi" w:hAnsiTheme="majorHAnsi"/>
              </w:rPr>
              <w:t xml:space="preserve">layer construction </w:t>
            </w:r>
            <w:r w:rsidR="00AA46AB">
              <w:rPr>
                <w:rFonts w:asciiTheme="majorHAnsi" w:hAnsiTheme="majorHAnsi"/>
              </w:rPr>
              <w:t xml:space="preserve">of </w:t>
            </w:r>
            <w:r w:rsidR="00A849B8" w:rsidRPr="00A849B8">
              <w:rPr>
                <w:rFonts w:asciiTheme="majorHAnsi" w:hAnsiTheme="majorHAnsi"/>
              </w:rPr>
              <w:t xml:space="preserve">the cell membrane is sometimes referred to as the phospholipid bilayer. </w:t>
            </w:r>
          </w:p>
          <w:p w14:paraId="127B8DC7" w14:textId="77777777" w:rsidR="00A849B8" w:rsidRDefault="00AA46AB" w:rsidP="00A849B8">
            <w:pPr>
              <w:pStyle w:val="ListParagraph"/>
              <w:numPr>
                <w:ilvl w:val="0"/>
                <w:numId w:val="2"/>
              </w:numPr>
              <w:rPr>
                <w:rFonts w:asciiTheme="majorHAnsi" w:hAnsiTheme="majorHAnsi"/>
              </w:rPr>
            </w:pPr>
            <w:r w:rsidRPr="00AA46AB">
              <w:rPr>
                <w:rFonts w:asciiTheme="majorHAnsi" w:hAnsiTheme="majorHAnsi"/>
              </w:rPr>
              <w:t xml:space="preserve">Imbedded within the phospholipid bilayer are molecules called integral proteins. Integral </w:t>
            </w:r>
            <w:r>
              <w:rPr>
                <w:rFonts w:asciiTheme="majorHAnsi" w:hAnsiTheme="majorHAnsi"/>
              </w:rPr>
              <w:t xml:space="preserve">proteins play a role by allowing the inside and the outside of the cell to interact. Examples of integral proteins include channels, receptors, and enzymes. </w:t>
            </w:r>
          </w:p>
          <w:p w14:paraId="28FAD536" w14:textId="77777777" w:rsidR="00AA46AB" w:rsidRDefault="00AA46AB" w:rsidP="00A849B8">
            <w:pPr>
              <w:pStyle w:val="ListParagraph"/>
              <w:numPr>
                <w:ilvl w:val="0"/>
                <w:numId w:val="2"/>
              </w:numPr>
              <w:rPr>
                <w:rFonts w:asciiTheme="majorHAnsi" w:hAnsiTheme="majorHAnsi"/>
              </w:rPr>
            </w:pPr>
            <w:r>
              <w:rPr>
                <w:rFonts w:asciiTheme="majorHAnsi" w:hAnsiTheme="majorHAnsi"/>
              </w:rPr>
              <w:t xml:space="preserve">Glycolipids and glycoproteins are molecules that extend from the cell membrane into the fluid outside of the cell. These molecules serve numerous functions. One example of glycoproteins in the human body is the ABO blood groups of erythrocytes. Cells of the immune system recognize these glycoproteins and use them as a means to assess whether the blood belongs to “self or non-self”. </w:t>
            </w:r>
          </w:p>
          <w:p w14:paraId="39D24681" w14:textId="77777777" w:rsidR="00C84C2D" w:rsidRPr="00AA46AB" w:rsidRDefault="00C84C2D" w:rsidP="00A849B8">
            <w:pPr>
              <w:pStyle w:val="ListParagraph"/>
              <w:numPr>
                <w:ilvl w:val="0"/>
                <w:numId w:val="2"/>
              </w:numPr>
              <w:rPr>
                <w:rFonts w:asciiTheme="majorHAnsi" w:hAnsiTheme="majorHAnsi"/>
              </w:rPr>
            </w:pPr>
            <w:r>
              <w:rPr>
                <w:rFonts w:asciiTheme="majorHAnsi" w:hAnsiTheme="majorHAnsi"/>
              </w:rPr>
              <w:t xml:space="preserve">The overall construction of the cell membrane is not static or rigid. The molecules that make up the cell membrane bob and </w:t>
            </w:r>
            <w:r w:rsidR="001E2FFF">
              <w:rPr>
                <w:rFonts w:asciiTheme="majorHAnsi" w:hAnsiTheme="majorHAnsi"/>
              </w:rPr>
              <w:t xml:space="preserve">bump into one another like a vast ocean phospholipids. This overall structure is referred to as the fluid mosaic model.  </w:t>
            </w:r>
          </w:p>
          <w:p w14:paraId="52E7A8CD" w14:textId="77777777" w:rsidR="009A2DFC" w:rsidRPr="009A2DFC" w:rsidRDefault="009A2DFC" w:rsidP="009A2DFC">
            <w:pPr>
              <w:rPr>
                <w:rFonts w:asciiTheme="majorHAnsi" w:hAnsiTheme="majorHAnsi"/>
              </w:rPr>
            </w:pPr>
          </w:p>
        </w:tc>
      </w:tr>
    </w:tbl>
    <w:p w14:paraId="6C18B77A" w14:textId="77777777" w:rsidR="000828F7" w:rsidRDefault="000828F7">
      <w:pPr>
        <w:spacing w:after="200" w:line="276" w:lineRule="auto"/>
        <w:rPr>
          <w:rFonts w:asciiTheme="majorHAnsi" w:hAnsiTheme="majorHAnsi" w:cstheme="minorHAnsi"/>
        </w:rPr>
      </w:pPr>
      <w:r>
        <w:rPr>
          <w:rFonts w:asciiTheme="majorHAnsi" w:hAnsiTheme="majorHAnsi" w:cstheme="minorHAnsi"/>
        </w:rPr>
        <w:br w:type="page"/>
      </w:r>
    </w:p>
    <w:p w14:paraId="0B43B8D0" w14:textId="77777777" w:rsidR="00B424B8" w:rsidRDefault="00B424B8" w:rsidP="00051301">
      <w:pPr>
        <w:rPr>
          <w:rFonts w:asciiTheme="majorHAnsi" w:hAnsiTheme="majorHAnsi" w:cstheme="minorHAnsi"/>
        </w:rPr>
      </w:pPr>
    </w:p>
    <w:tbl>
      <w:tblPr>
        <w:tblStyle w:val="TableGrid"/>
        <w:tblW w:w="10908" w:type="dxa"/>
        <w:tblLook w:val="04A0" w:firstRow="1" w:lastRow="0" w:firstColumn="1" w:lastColumn="0" w:noHBand="0" w:noVBand="1"/>
      </w:tblPr>
      <w:tblGrid>
        <w:gridCol w:w="1008"/>
        <w:gridCol w:w="1260"/>
        <w:gridCol w:w="1260"/>
        <w:gridCol w:w="1170"/>
        <w:gridCol w:w="6210"/>
      </w:tblGrid>
      <w:tr w:rsidR="006409DC" w:rsidRPr="00E82110" w14:paraId="08A30071" w14:textId="77777777">
        <w:trPr>
          <w:trHeight w:val="315"/>
        </w:trPr>
        <w:tc>
          <w:tcPr>
            <w:tcW w:w="1008" w:type="dxa"/>
            <w:shd w:val="clear" w:color="auto" w:fill="548DD4" w:themeFill="text2" w:themeFillTint="99"/>
          </w:tcPr>
          <w:p w14:paraId="4015AFD8" w14:textId="77777777" w:rsidR="006409DC" w:rsidRPr="00E82110" w:rsidRDefault="006409DC" w:rsidP="009F00F7">
            <w:pPr>
              <w:rPr>
                <w:rFonts w:asciiTheme="majorHAnsi" w:hAnsiTheme="majorHAnsi" w:cstheme="minorHAnsi"/>
                <w:b/>
                <w:sz w:val="24"/>
                <w:szCs w:val="24"/>
              </w:rPr>
            </w:pPr>
            <w:r>
              <w:rPr>
                <w:rFonts w:asciiTheme="majorHAnsi" w:hAnsiTheme="majorHAnsi"/>
              </w:rPr>
              <w:br w:type="page"/>
            </w:r>
            <w:r w:rsidRPr="00E82110">
              <w:rPr>
                <w:rFonts w:asciiTheme="majorHAnsi" w:hAnsiTheme="majorHAnsi" w:cstheme="minorHAnsi"/>
                <w:b/>
                <w:sz w:val="24"/>
                <w:szCs w:val="24"/>
              </w:rPr>
              <w:t>Slide #:</w:t>
            </w:r>
          </w:p>
        </w:tc>
        <w:tc>
          <w:tcPr>
            <w:tcW w:w="1260" w:type="dxa"/>
          </w:tcPr>
          <w:p w14:paraId="1B07D8B9" w14:textId="77777777" w:rsidR="006409DC" w:rsidRPr="00E82110" w:rsidRDefault="006409DC" w:rsidP="009F00F7">
            <w:pPr>
              <w:rPr>
                <w:rFonts w:asciiTheme="majorHAnsi" w:hAnsiTheme="majorHAnsi" w:cstheme="minorHAnsi"/>
                <w:sz w:val="24"/>
                <w:szCs w:val="24"/>
              </w:rPr>
            </w:pPr>
            <w:r>
              <w:rPr>
                <w:rFonts w:asciiTheme="majorHAnsi" w:hAnsiTheme="majorHAnsi" w:cstheme="minorHAnsi"/>
                <w:sz w:val="24"/>
                <w:szCs w:val="24"/>
              </w:rPr>
              <w:t>5</w:t>
            </w:r>
          </w:p>
        </w:tc>
        <w:tc>
          <w:tcPr>
            <w:tcW w:w="1260" w:type="dxa"/>
            <w:shd w:val="clear" w:color="auto" w:fill="548DD4" w:themeFill="text2" w:themeFillTint="99"/>
          </w:tcPr>
          <w:p w14:paraId="1711F039" w14:textId="77777777" w:rsidR="006409DC" w:rsidRPr="00E82110" w:rsidRDefault="006409DC" w:rsidP="009F00F7">
            <w:pPr>
              <w:rPr>
                <w:rFonts w:asciiTheme="majorHAnsi" w:hAnsiTheme="majorHAnsi" w:cstheme="minorHAnsi"/>
                <w:b/>
                <w:sz w:val="24"/>
                <w:szCs w:val="24"/>
              </w:rPr>
            </w:pPr>
            <w:r w:rsidRPr="00E82110">
              <w:rPr>
                <w:rFonts w:asciiTheme="majorHAnsi" w:hAnsiTheme="majorHAnsi" w:cstheme="minorHAnsi"/>
                <w:b/>
                <w:sz w:val="24"/>
                <w:szCs w:val="24"/>
              </w:rPr>
              <w:t>Slide Title:</w:t>
            </w:r>
          </w:p>
        </w:tc>
        <w:tc>
          <w:tcPr>
            <w:tcW w:w="7380" w:type="dxa"/>
            <w:gridSpan w:val="2"/>
          </w:tcPr>
          <w:p w14:paraId="26398B55" w14:textId="77777777" w:rsidR="006409DC" w:rsidRPr="00E82110" w:rsidRDefault="00190ADA" w:rsidP="009F00F7">
            <w:pPr>
              <w:rPr>
                <w:rFonts w:asciiTheme="majorHAnsi" w:hAnsiTheme="majorHAnsi" w:cstheme="minorHAnsi"/>
                <w:sz w:val="24"/>
                <w:szCs w:val="24"/>
              </w:rPr>
            </w:pPr>
            <w:r>
              <w:rPr>
                <w:rFonts w:asciiTheme="majorHAnsi" w:hAnsiTheme="majorHAnsi"/>
                <w:sz w:val="24"/>
                <w:szCs w:val="24"/>
              </w:rPr>
              <w:t>Membrane Transport</w:t>
            </w:r>
          </w:p>
        </w:tc>
      </w:tr>
      <w:tr w:rsidR="006409DC" w:rsidRPr="00E82110" w14:paraId="7B13F964" w14:textId="77777777">
        <w:trPr>
          <w:trHeight w:val="197"/>
        </w:trPr>
        <w:tc>
          <w:tcPr>
            <w:tcW w:w="10908" w:type="dxa"/>
            <w:gridSpan w:val="5"/>
            <w:shd w:val="clear" w:color="auto" w:fill="548DD4" w:themeFill="text2" w:themeFillTint="99"/>
          </w:tcPr>
          <w:p w14:paraId="7054AA3E" w14:textId="77777777" w:rsidR="006409DC" w:rsidRPr="00E82110" w:rsidRDefault="006409DC" w:rsidP="009F00F7">
            <w:pPr>
              <w:rPr>
                <w:rFonts w:asciiTheme="majorHAnsi" w:hAnsiTheme="majorHAnsi" w:cstheme="minorHAnsi"/>
                <w:b/>
                <w:sz w:val="24"/>
                <w:szCs w:val="24"/>
              </w:rPr>
            </w:pPr>
            <w:r w:rsidRPr="00E82110">
              <w:rPr>
                <w:rFonts w:asciiTheme="majorHAnsi" w:hAnsiTheme="majorHAnsi" w:cstheme="minorHAnsi"/>
                <w:b/>
                <w:sz w:val="24"/>
                <w:szCs w:val="24"/>
              </w:rPr>
              <w:t>Visual Description and Reference Images:</w:t>
            </w:r>
          </w:p>
        </w:tc>
      </w:tr>
      <w:tr w:rsidR="006409DC" w:rsidRPr="00E82110" w14:paraId="43CA0511" w14:textId="77777777">
        <w:trPr>
          <w:trHeight w:val="1529"/>
        </w:trPr>
        <w:tc>
          <w:tcPr>
            <w:tcW w:w="10908" w:type="dxa"/>
            <w:gridSpan w:val="5"/>
          </w:tcPr>
          <w:p w14:paraId="48536EAF" w14:textId="77777777" w:rsidR="005210B4" w:rsidRPr="00B3225D" w:rsidRDefault="00B3225D" w:rsidP="009F00F7">
            <w:pPr>
              <w:rPr>
                <w:rFonts w:asciiTheme="majorHAnsi" w:hAnsiTheme="majorHAnsi"/>
                <w:sz w:val="22"/>
                <w:szCs w:val="22"/>
              </w:rPr>
            </w:pPr>
            <w:commentRangeStart w:id="4"/>
            <w:r w:rsidRPr="00B3225D">
              <w:rPr>
                <w:rFonts w:asciiTheme="majorHAnsi" w:hAnsiTheme="majorHAnsi"/>
                <w:noProof/>
                <w:sz w:val="22"/>
                <w:szCs w:val="22"/>
              </w:rPr>
              <w:drawing>
                <wp:anchor distT="0" distB="0" distL="114300" distR="114300" simplePos="0" relativeHeight="251667456" behindDoc="0" locked="0" layoutInCell="1" allowOverlap="1" wp14:anchorId="060B5202" wp14:editId="7B55C81A">
                  <wp:simplePos x="0" y="0"/>
                  <wp:positionH relativeFrom="column">
                    <wp:posOffset>68580</wp:posOffset>
                  </wp:positionH>
                  <wp:positionV relativeFrom="paragraph">
                    <wp:posOffset>-3810</wp:posOffset>
                  </wp:positionV>
                  <wp:extent cx="3429000" cy="2648585"/>
                  <wp:effectExtent l="0" t="0" r="0" b="0"/>
                  <wp:wrapSquare wrapText="bothSides"/>
                  <wp:docPr id="10" name="Picture 8" descr="Macintosh HD:Users:phillipgreco:Desktop:transport typ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phillipgreco:Desktop:transport type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29000" cy="2648585"/>
                          </a:xfrm>
                          <a:prstGeom prst="rect">
                            <a:avLst/>
                          </a:prstGeom>
                          <a:noFill/>
                          <a:ln>
                            <a:noFill/>
                          </a:ln>
                        </pic:spPr>
                      </pic:pic>
                    </a:graphicData>
                  </a:graphic>
                </wp:anchor>
              </w:drawing>
            </w:r>
            <w:r w:rsidRPr="00B3225D">
              <w:rPr>
                <w:rFonts w:asciiTheme="majorHAnsi" w:hAnsiTheme="majorHAnsi"/>
                <w:sz w:val="22"/>
                <w:szCs w:val="22"/>
              </w:rPr>
              <w:t></w:t>
            </w:r>
            <w:r w:rsidRPr="00B3225D">
              <w:rPr>
                <w:rFonts w:asciiTheme="majorHAnsi" w:hAnsiTheme="majorHAnsi"/>
                <w:sz w:val="22"/>
                <w:szCs w:val="22"/>
              </w:rPr>
              <w:t></w:t>
            </w:r>
            <w:r>
              <w:rPr>
                <w:rFonts w:asciiTheme="majorHAnsi" w:hAnsiTheme="majorHAnsi"/>
                <w:sz w:val="22"/>
                <w:szCs w:val="22"/>
              </w:rPr>
              <w:t xml:space="preserve">grabbed this from the internet. Is there any way we could get a render like this? Or maybe three different images </w:t>
            </w:r>
            <w:r w:rsidR="000A205F">
              <w:rPr>
                <w:rFonts w:asciiTheme="majorHAnsi" w:hAnsiTheme="majorHAnsi"/>
                <w:sz w:val="22"/>
                <w:szCs w:val="22"/>
              </w:rPr>
              <w:t>that show these types of movement</w:t>
            </w:r>
            <w:r>
              <w:rPr>
                <w:rFonts w:asciiTheme="majorHAnsi" w:hAnsiTheme="majorHAnsi"/>
                <w:sz w:val="22"/>
                <w:szCs w:val="22"/>
              </w:rPr>
              <w:t>?</w:t>
            </w:r>
            <w:r w:rsidRPr="00B3225D">
              <w:rPr>
                <w:rFonts w:asciiTheme="majorHAnsi" w:hAnsiTheme="majorHAnsi"/>
                <w:sz w:val="22"/>
                <w:szCs w:val="22"/>
              </w:rPr>
              <w:t xml:space="preserve"> </w:t>
            </w:r>
            <w:commentRangeEnd w:id="4"/>
            <w:r w:rsidR="009A021E">
              <w:rPr>
                <w:rStyle w:val="CommentReference"/>
                <w:vanish/>
              </w:rPr>
              <w:commentReference w:id="4"/>
            </w:r>
          </w:p>
        </w:tc>
      </w:tr>
      <w:tr w:rsidR="006409DC" w:rsidRPr="00E82110" w14:paraId="7B8E0EE8" w14:textId="77777777">
        <w:trPr>
          <w:trHeight w:val="260"/>
        </w:trPr>
        <w:tc>
          <w:tcPr>
            <w:tcW w:w="4698" w:type="dxa"/>
            <w:gridSpan w:val="4"/>
            <w:shd w:val="clear" w:color="auto" w:fill="548DD4" w:themeFill="text2" w:themeFillTint="99"/>
          </w:tcPr>
          <w:p w14:paraId="383140AE" w14:textId="77777777" w:rsidR="006409DC" w:rsidRPr="00E82110" w:rsidRDefault="006409DC" w:rsidP="009F00F7">
            <w:pPr>
              <w:rPr>
                <w:rFonts w:asciiTheme="majorHAnsi" w:hAnsiTheme="majorHAnsi" w:cstheme="minorHAnsi"/>
                <w:b/>
                <w:sz w:val="24"/>
                <w:szCs w:val="24"/>
              </w:rPr>
            </w:pPr>
            <w:r w:rsidRPr="00E82110">
              <w:rPr>
                <w:rFonts w:asciiTheme="majorHAnsi" w:hAnsiTheme="majorHAnsi" w:cstheme="minorHAnsi"/>
                <w:b/>
                <w:sz w:val="24"/>
                <w:szCs w:val="24"/>
              </w:rPr>
              <w:t>Key Bullet Points:</w:t>
            </w:r>
          </w:p>
        </w:tc>
        <w:tc>
          <w:tcPr>
            <w:tcW w:w="6210" w:type="dxa"/>
            <w:shd w:val="clear" w:color="auto" w:fill="548DD4" w:themeFill="text2" w:themeFillTint="99"/>
          </w:tcPr>
          <w:p w14:paraId="548B3571" w14:textId="77777777" w:rsidR="006409DC" w:rsidRPr="00E82110" w:rsidRDefault="006409DC" w:rsidP="009F00F7">
            <w:pPr>
              <w:rPr>
                <w:rFonts w:asciiTheme="majorHAnsi" w:hAnsiTheme="majorHAnsi" w:cstheme="minorHAnsi"/>
                <w:b/>
                <w:sz w:val="24"/>
                <w:szCs w:val="24"/>
              </w:rPr>
            </w:pPr>
            <w:r w:rsidRPr="00E82110">
              <w:rPr>
                <w:rFonts w:asciiTheme="majorHAnsi" w:hAnsiTheme="majorHAnsi" w:cstheme="minorHAnsi"/>
                <w:b/>
                <w:sz w:val="24"/>
                <w:szCs w:val="24"/>
              </w:rPr>
              <w:t>Script:</w:t>
            </w:r>
          </w:p>
        </w:tc>
      </w:tr>
      <w:tr w:rsidR="006409DC" w:rsidRPr="00E82110" w14:paraId="5BDC3977" w14:textId="77777777">
        <w:trPr>
          <w:trHeight w:val="77"/>
        </w:trPr>
        <w:tc>
          <w:tcPr>
            <w:tcW w:w="4698" w:type="dxa"/>
            <w:gridSpan w:val="4"/>
          </w:tcPr>
          <w:p w14:paraId="13DED8D7" w14:textId="77777777" w:rsidR="00B3225D" w:rsidRDefault="00E44C09" w:rsidP="00B3225D">
            <w:pPr>
              <w:pStyle w:val="ListParagraph"/>
              <w:numPr>
                <w:ilvl w:val="0"/>
                <w:numId w:val="2"/>
              </w:numPr>
              <w:rPr>
                <w:rFonts w:asciiTheme="majorHAnsi" w:hAnsiTheme="majorHAnsi"/>
              </w:rPr>
            </w:pPr>
            <w:r>
              <w:rPr>
                <w:rFonts w:asciiTheme="majorHAnsi" w:hAnsiTheme="majorHAnsi"/>
              </w:rPr>
              <w:t>Membrane transport describes how substances pass through the cell membrane.</w:t>
            </w:r>
          </w:p>
          <w:p w14:paraId="67315BA3" w14:textId="77777777" w:rsidR="00E44C09" w:rsidRDefault="00E44C09" w:rsidP="00B3225D">
            <w:pPr>
              <w:pStyle w:val="ListParagraph"/>
              <w:numPr>
                <w:ilvl w:val="0"/>
                <w:numId w:val="2"/>
              </w:numPr>
              <w:rPr>
                <w:rFonts w:asciiTheme="majorHAnsi" w:hAnsiTheme="majorHAnsi"/>
              </w:rPr>
            </w:pPr>
            <w:r>
              <w:rPr>
                <w:rFonts w:asciiTheme="majorHAnsi" w:hAnsiTheme="majorHAnsi"/>
              </w:rPr>
              <w:t>Simple diffusion is when substances pass through the membrane unhindered. These molecules are usually small or hydrophobic.</w:t>
            </w:r>
          </w:p>
          <w:p w14:paraId="6B956A82" w14:textId="77777777" w:rsidR="00B3225D" w:rsidRPr="00A95EC5" w:rsidRDefault="00E44C09" w:rsidP="00B3225D">
            <w:pPr>
              <w:pStyle w:val="ListParagraph"/>
              <w:numPr>
                <w:ilvl w:val="0"/>
                <w:numId w:val="2"/>
              </w:numPr>
              <w:rPr>
                <w:rFonts w:asciiTheme="majorHAnsi" w:hAnsiTheme="majorHAnsi"/>
              </w:rPr>
            </w:pPr>
            <w:r>
              <w:rPr>
                <w:rFonts w:asciiTheme="majorHAnsi" w:hAnsiTheme="majorHAnsi"/>
              </w:rPr>
              <w:t>Facilitated diffusion allows substances to diffuse through specific channels</w:t>
            </w:r>
            <w:r w:rsidR="009A021E">
              <w:rPr>
                <w:rFonts w:asciiTheme="majorHAnsi" w:hAnsiTheme="majorHAnsi"/>
              </w:rPr>
              <w:t xml:space="preserve"> or pores</w:t>
            </w:r>
            <w:r>
              <w:rPr>
                <w:rFonts w:asciiTheme="majorHAnsi" w:hAnsiTheme="majorHAnsi"/>
              </w:rPr>
              <w:t>.</w:t>
            </w:r>
          </w:p>
          <w:p w14:paraId="5E23E573" w14:textId="77777777" w:rsidR="00171373" w:rsidRPr="00A95EC5" w:rsidRDefault="00E44C09" w:rsidP="00820D3A">
            <w:pPr>
              <w:pStyle w:val="ListParagraph"/>
              <w:numPr>
                <w:ilvl w:val="0"/>
                <w:numId w:val="2"/>
              </w:numPr>
              <w:rPr>
                <w:rFonts w:asciiTheme="majorHAnsi" w:hAnsiTheme="majorHAnsi"/>
              </w:rPr>
            </w:pPr>
            <w:r>
              <w:rPr>
                <w:rFonts w:asciiTheme="majorHAnsi" w:hAnsiTheme="majorHAnsi"/>
              </w:rPr>
              <w:t>Active transport moves substances in directions that oppose diffusion. This process requires ATP.</w:t>
            </w:r>
          </w:p>
        </w:tc>
        <w:tc>
          <w:tcPr>
            <w:tcW w:w="6210" w:type="dxa"/>
          </w:tcPr>
          <w:p w14:paraId="22266018" w14:textId="77777777" w:rsidR="00E526D4" w:rsidRDefault="00B3225D" w:rsidP="00820D3A">
            <w:pPr>
              <w:pStyle w:val="ListParagraph"/>
              <w:numPr>
                <w:ilvl w:val="0"/>
                <w:numId w:val="2"/>
              </w:numPr>
              <w:rPr>
                <w:rFonts w:asciiTheme="majorHAnsi" w:hAnsiTheme="majorHAnsi"/>
              </w:rPr>
            </w:pPr>
            <w:r>
              <w:rPr>
                <w:rFonts w:asciiTheme="majorHAnsi" w:hAnsiTheme="majorHAnsi"/>
              </w:rPr>
              <w:t>In order to interact with their environment, cells must allow substances to pass through the cell membrane wh</w:t>
            </w:r>
            <w:r w:rsidR="00E44C09">
              <w:rPr>
                <w:rFonts w:asciiTheme="majorHAnsi" w:hAnsiTheme="majorHAnsi"/>
              </w:rPr>
              <w:t>e</w:t>
            </w:r>
            <w:r>
              <w:rPr>
                <w:rFonts w:asciiTheme="majorHAnsi" w:hAnsiTheme="majorHAnsi"/>
              </w:rPr>
              <w:t xml:space="preserve">n needed. Membrane transport describes the different methods with which substances are able to pass through the cell membrane. </w:t>
            </w:r>
          </w:p>
          <w:p w14:paraId="3541411A" w14:textId="77777777" w:rsidR="00B3225D" w:rsidRDefault="00B3225D" w:rsidP="00820D3A">
            <w:pPr>
              <w:pStyle w:val="ListParagraph"/>
              <w:numPr>
                <w:ilvl w:val="0"/>
                <w:numId w:val="2"/>
              </w:numPr>
              <w:rPr>
                <w:rFonts w:asciiTheme="majorHAnsi" w:hAnsiTheme="majorHAnsi"/>
              </w:rPr>
            </w:pPr>
            <w:r>
              <w:rPr>
                <w:rFonts w:asciiTheme="majorHAnsi" w:hAnsiTheme="majorHAnsi"/>
              </w:rPr>
              <w:t xml:space="preserve">Simple diffusion </w:t>
            </w:r>
            <w:r w:rsidR="000A205F">
              <w:rPr>
                <w:rFonts w:asciiTheme="majorHAnsi" w:hAnsiTheme="majorHAnsi"/>
              </w:rPr>
              <w:t>is when substances freely move though the cell membrane. Some substances like oxygen and carbon dioxide are so small that the phospholipid bilayer cannot stop them from following their diffusion gradient. Molecules that are hydrophobic also have the ability to pass through the cell membrane by simple diffusion.</w:t>
            </w:r>
          </w:p>
          <w:p w14:paraId="236B47C2" w14:textId="77777777" w:rsidR="000A205F" w:rsidRDefault="000A205F" w:rsidP="00820D3A">
            <w:pPr>
              <w:pStyle w:val="ListParagraph"/>
              <w:numPr>
                <w:ilvl w:val="0"/>
                <w:numId w:val="2"/>
              </w:numPr>
              <w:rPr>
                <w:rFonts w:asciiTheme="majorHAnsi" w:hAnsiTheme="majorHAnsi"/>
              </w:rPr>
            </w:pPr>
            <w:r>
              <w:rPr>
                <w:rFonts w:asciiTheme="majorHAnsi" w:hAnsiTheme="majorHAnsi"/>
              </w:rPr>
              <w:t xml:space="preserve">Facilitated diffusion </w:t>
            </w:r>
            <w:r w:rsidR="00451D4A">
              <w:rPr>
                <w:rFonts w:asciiTheme="majorHAnsi" w:hAnsiTheme="majorHAnsi"/>
              </w:rPr>
              <w:t xml:space="preserve">allows substances to pass through specific channels </w:t>
            </w:r>
            <w:r w:rsidR="009A021E">
              <w:rPr>
                <w:rFonts w:asciiTheme="majorHAnsi" w:hAnsiTheme="majorHAnsi"/>
              </w:rPr>
              <w:t xml:space="preserve">or pores </w:t>
            </w:r>
            <w:r w:rsidR="00451D4A">
              <w:rPr>
                <w:rFonts w:asciiTheme="majorHAnsi" w:hAnsiTheme="majorHAnsi"/>
              </w:rPr>
              <w:t>in order to enter or exit the cell. By allowing only specific substance entry at specific times, the cell membrane is capable of selective permeability. Selective permeability allows a cell membrane to perform dynamic functions like the action potential of a neuron.</w:t>
            </w:r>
          </w:p>
          <w:p w14:paraId="65AC91A0" w14:textId="77777777" w:rsidR="002277DE" w:rsidRPr="002F4DF5" w:rsidRDefault="00451D4A" w:rsidP="002277DE">
            <w:pPr>
              <w:pStyle w:val="ListParagraph"/>
              <w:numPr>
                <w:ilvl w:val="0"/>
                <w:numId w:val="2"/>
              </w:numPr>
              <w:rPr>
                <w:rFonts w:asciiTheme="majorHAnsi" w:hAnsiTheme="majorHAnsi"/>
              </w:rPr>
            </w:pPr>
            <w:r>
              <w:rPr>
                <w:rFonts w:asciiTheme="majorHAnsi" w:hAnsiTheme="majorHAnsi"/>
              </w:rPr>
              <w:t>Active transport is used to move substances against their dif</w:t>
            </w:r>
            <w:r w:rsidR="001E152E">
              <w:rPr>
                <w:rFonts w:asciiTheme="majorHAnsi" w:hAnsiTheme="majorHAnsi"/>
              </w:rPr>
              <w:t>fusion gradient. If a substance</w:t>
            </w:r>
            <w:r>
              <w:rPr>
                <w:rFonts w:asciiTheme="majorHAnsi" w:hAnsiTheme="majorHAnsi"/>
              </w:rPr>
              <w:t xml:space="preserve"> is in equal concentrations on both sides of the membrane, ATP must be invested in the form of a pump to push molecules in a direction they would not normally flow. An example of active transport is seen after an action potential. The ions that moved to create the action potential event must be pumped back to their original positions so that another action potential can occur. </w:t>
            </w:r>
          </w:p>
          <w:p w14:paraId="285B9126" w14:textId="77777777" w:rsidR="00023707" w:rsidRPr="00E82110" w:rsidRDefault="00603A15" w:rsidP="009F00F7">
            <w:pPr>
              <w:rPr>
                <w:rFonts w:asciiTheme="majorHAnsi" w:hAnsiTheme="majorHAnsi"/>
                <w:sz w:val="24"/>
                <w:szCs w:val="24"/>
              </w:rPr>
            </w:pPr>
            <w:r>
              <w:rPr>
                <w:rFonts w:asciiTheme="majorHAnsi" w:hAnsiTheme="majorHAnsi"/>
                <w:sz w:val="24"/>
                <w:szCs w:val="24"/>
              </w:rPr>
              <w:t xml:space="preserve"> </w:t>
            </w:r>
          </w:p>
        </w:tc>
      </w:tr>
    </w:tbl>
    <w:p w14:paraId="2A958231" w14:textId="77777777" w:rsidR="006409DC" w:rsidRDefault="006409DC">
      <w:pPr>
        <w:spacing w:after="200" w:line="276" w:lineRule="auto"/>
        <w:rPr>
          <w:rFonts w:asciiTheme="majorHAnsi" w:hAnsiTheme="majorHAnsi" w:cstheme="minorHAnsi"/>
        </w:rPr>
      </w:pPr>
    </w:p>
    <w:p w14:paraId="44B06439" w14:textId="77777777" w:rsidR="00784C16" w:rsidRDefault="00784C16" w:rsidP="00051301">
      <w:pPr>
        <w:rPr>
          <w:rFonts w:asciiTheme="majorHAnsi" w:hAnsiTheme="majorHAnsi" w:cstheme="minorHAnsi"/>
        </w:rPr>
      </w:pPr>
    </w:p>
    <w:tbl>
      <w:tblPr>
        <w:tblStyle w:val="TableGrid"/>
        <w:tblW w:w="10908" w:type="dxa"/>
        <w:tblLook w:val="04A0" w:firstRow="1" w:lastRow="0" w:firstColumn="1" w:lastColumn="0" w:noHBand="0" w:noVBand="1"/>
      </w:tblPr>
      <w:tblGrid>
        <w:gridCol w:w="1008"/>
        <w:gridCol w:w="1260"/>
        <w:gridCol w:w="1260"/>
        <w:gridCol w:w="1170"/>
        <w:gridCol w:w="6210"/>
      </w:tblGrid>
      <w:tr w:rsidR="00AA099E" w:rsidRPr="00E82110" w14:paraId="51A82C18" w14:textId="77777777">
        <w:trPr>
          <w:trHeight w:val="315"/>
        </w:trPr>
        <w:tc>
          <w:tcPr>
            <w:tcW w:w="1008" w:type="dxa"/>
            <w:shd w:val="clear" w:color="auto" w:fill="548DD4" w:themeFill="text2" w:themeFillTint="99"/>
          </w:tcPr>
          <w:p w14:paraId="3E01B10E" w14:textId="77777777" w:rsidR="00AA099E" w:rsidRPr="00E82110" w:rsidRDefault="00AA099E" w:rsidP="009F00F7">
            <w:pPr>
              <w:rPr>
                <w:rFonts w:asciiTheme="majorHAnsi" w:hAnsiTheme="majorHAnsi" w:cstheme="minorHAnsi"/>
                <w:b/>
                <w:sz w:val="24"/>
                <w:szCs w:val="24"/>
              </w:rPr>
            </w:pPr>
            <w:r>
              <w:rPr>
                <w:rFonts w:asciiTheme="majorHAnsi" w:hAnsiTheme="majorHAnsi"/>
              </w:rPr>
              <w:br w:type="page"/>
            </w:r>
            <w:r w:rsidRPr="00E82110">
              <w:rPr>
                <w:rFonts w:asciiTheme="majorHAnsi" w:hAnsiTheme="majorHAnsi" w:cstheme="minorHAnsi"/>
                <w:b/>
                <w:sz w:val="24"/>
                <w:szCs w:val="24"/>
              </w:rPr>
              <w:t>Slide #:</w:t>
            </w:r>
          </w:p>
        </w:tc>
        <w:tc>
          <w:tcPr>
            <w:tcW w:w="1260" w:type="dxa"/>
          </w:tcPr>
          <w:p w14:paraId="61F23176" w14:textId="77777777" w:rsidR="00AA099E" w:rsidRPr="00E82110" w:rsidRDefault="00A95EC5" w:rsidP="009F00F7">
            <w:pPr>
              <w:rPr>
                <w:rFonts w:asciiTheme="majorHAnsi" w:hAnsiTheme="majorHAnsi" w:cstheme="minorHAnsi"/>
                <w:sz w:val="24"/>
                <w:szCs w:val="24"/>
              </w:rPr>
            </w:pPr>
            <w:r>
              <w:rPr>
                <w:rFonts w:asciiTheme="majorHAnsi" w:hAnsiTheme="majorHAnsi" w:cstheme="minorHAnsi"/>
                <w:sz w:val="24"/>
                <w:szCs w:val="24"/>
              </w:rPr>
              <w:t>6</w:t>
            </w:r>
          </w:p>
        </w:tc>
        <w:tc>
          <w:tcPr>
            <w:tcW w:w="1260" w:type="dxa"/>
            <w:shd w:val="clear" w:color="auto" w:fill="548DD4" w:themeFill="text2" w:themeFillTint="99"/>
          </w:tcPr>
          <w:p w14:paraId="236071BB" w14:textId="77777777" w:rsidR="00AA099E" w:rsidRPr="00E82110" w:rsidRDefault="00AA099E" w:rsidP="009F00F7">
            <w:pPr>
              <w:rPr>
                <w:rFonts w:asciiTheme="majorHAnsi" w:hAnsiTheme="majorHAnsi" w:cstheme="minorHAnsi"/>
                <w:b/>
                <w:sz w:val="24"/>
                <w:szCs w:val="24"/>
              </w:rPr>
            </w:pPr>
            <w:r w:rsidRPr="00E82110">
              <w:rPr>
                <w:rFonts w:asciiTheme="majorHAnsi" w:hAnsiTheme="majorHAnsi" w:cstheme="minorHAnsi"/>
                <w:b/>
                <w:sz w:val="24"/>
                <w:szCs w:val="24"/>
              </w:rPr>
              <w:t>Slide Title:</w:t>
            </w:r>
          </w:p>
        </w:tc>
        <w:tc>
          <w:tcPr>
            <w:tcW w:w="7380" w:type="dxa"/>
            <w:gridSpan w:val="2"/>
          </w:tcPr>
          <w:p w14:paraId="45F7E20F" w14:textId="77777777" w:rsidR="00AA099E" w:rsidRPr="00E82110" w:rsidRDefault="00197595" w:rsidP="009F00F7">
            <w:pPr>
              <w:rPr>
                <w:rFonts w:asciiTheme="majorHAnsi" w:hAnsiTheme="majorHAnsi" w:cstheme="minorHAnsi"/>
                <w:sz w:val="24"/>
                <w:szCs w:val="24"/>
              </w:rPr>
            </w:pPr>
            <w:r>
              <w:rPr>
                <w:rFonts w:asciiTheme="majorHAnsi" w:hAnsiTheme="majorHAnsi"/>
                <w:sz w:val="24"/>
                <w:szCs w:val="24"/>
              </w:rPr>
              <w:t>Vesicular transport</w:t>
            </w:r>
          </w:p>
        </w:tc>
      </w:tr>
      <w:tr w:rsidR="00AA099E" w:rsidRPr="00E82110" w14:paraId="7C90BE78" w14:textId="77777777">
        <w:trPr>
          <w:trHeight w:val="197"/>
        </w:trPr>
        <w:tc>
          <w:tcPr>
            <w:tcW w:w="10908" w:type="dxa"/>
            <w:gridSpan w:val="5"/>
            <w:shd w:val="clear" w:color="auto" w:fill="548DD4" w:themeFill="text2" w:themeFillTint="99"/>
          </w:tcPr>
          <w:p w14:paraId="3BB07BF8" w14:textId="77777777" w:rsidR="00AA099E" w:rsidRPr="00E82110" w:rsidRDefault="00AA099E" w:rsidP="009F00F7">
            <w:pPr>
              <w:rPr>
                <w:rFonts w:asciiTheme="majorHAnsi" w:hAnsiTheme="majorHAnsi" w:cstheme="minorHAnsi"/>
                <w:b/>
                <w:sz w:val="24"/>
                <w:szCs w:val="24"/>
              </w:rPr>
            </w:pPr>
            <w:r w:rsidRPr="00E82110">
              <w:rPr>
                <w:rFonts w:asciiTheme="majorHAnsi" w:hAnsiTheme="majorHAnsi" w:cstheme="minorHAnsi"/>
                <w:b/>
                <w:sz w:val="24"/>
                <w:szCs w:val="24"/>
              </w:rPr>
              <w:t>Visual Description and Reference Images:</w:t>
            </w:r>
          </w:p>
        </w:tc>
      </w:tr>
      <w:tr w:rsidR="00AA099E" w:rsidRPr="00E82110" w14:paraId="4DB51FAD" w14:textId="77777777">
        <w:trPr>
          <w:trHeight w:val="1529"/>
        </w:trPr>
        <w:tc>
          <w:tcPr>
            <w:tcW w:w="10908" w:type="dxa"/>
            <w:gridSpan w:val="5"/>
          </w:tcPr>
          <w:p w14:paraId="57E7F894" w14:textId="77777777" w:rsidR="0087309D" w:rsidRDefault="0087309D" w:rsidP="00EC1C10">
            <w:pPr>
              <w:rPr>
                <w:rFonts w:ascii="Arial" w:hAnsi="Arial" w:cs="Arial"/>
                <w:sz w:val="18"/>
                <w:szCs w:val="18"/>
              </w:rPr>
            </w:pPr>
            <w:r>
              <w:rPr>
                <w:rFonts w:ascii="Arial" w:hAnsi="Arial" w:cs="Arial"/>
                <w:sz w:val="18"/>
                <w:szCs w:val="18"/>
              </w:rPr>
              <w:t>Is there any way we could do an animation like this?</w:t>
            </w:r>
          </w:p>
          <w:p w14:paraId="793830AF" w14:textId="77777777" w:rsidR="00EC1C10" w:rsidRDefault="006457E3" w:rsidP="00EC1C10">
            <w:pPr>
              <w:rPr>
                <w:rFonts w:ascii="Arial" w:hAnsi="Arial" w:cs="Arial"/>
                <w:sz w:val="18"/>
                <w:szCs w:val="18"/>
              </w:rPr>
            </w:pPr>
            <w:hyperlink r:id="rId18" w:history="1">
              <w:r w:rsidR="0087309D" w:rsidRPr="00E35D5D">
                <w:rPr>
                  <w:rStyle w:val="Hyperlink"/>
                  <w:rFonts w:ascii="Arial" w:hAnsi="Arial" w:cs="Arial"/>
                  <w:sz w:val="18"/>
                  <w:szCs w:val="18"/>
                </w:rPr>
                <w:t>http://www.youtube.com/watch?v=XFxHWWOpHDI</w:t>
              </w:r>
            </w:hyperlink>
          </w:p>
          <w:p w14:paraId="7BB0B17E" w14:textId="77777777" w:rsidR="0087309D" w:rsidRDefault="0087309D" w:rsidP="00EC1C10">
            <w:pPr>
              <w:rPr>
                <w:rFonts w:asciiTheme="majorHAnsi" w:hAnsiTheme="majorHAnsi"/>
                <w:noProof/>
                <w:sz w:val="24"/>
                <w:szCs w:val="24"/>
              </w:rPr>
            </w:pPr>
          </w:p>
          <w:p w14:paraId="44961BCB" w14:textId="77777777" w:rsidR="00AA099E" w:rsidRPr="00E82110" w:rsidRDefault="00AA099E" w:rsidP="005F1EC0">
            <w:pPr>
              <w:rPr>
                <w:rFonts w:asciiTheme="majorHAnsi" w:hAnsiTheme="majorHAnsi"/>
                <w:sz w:val="24"/>
                <w:szCs w:val="24"/>
              </w:rPr>
            </w:pPr>
          </w:p>
        </w:tc>
      </w:tr>
      <w:tr w:rsidR="00AA099E" w:rsidRPr="00E82110" w14:paraId="3A8C308A" w14:textId="77777777">
        <w:trPr>
          <w:trHeight w:val="260"/>
        </w:trPr>
        <w:tc>
          <w:tcPr>
            <w:tcW w:w="4698" w:type="dxa"/>
            <w:gridSpan w:val="4"/>
            <w:shd w:val="clear" w:color="auto" w:fill="548DD4" w:themeFill="text2" w:themeFillTint="99"/>
          </w:tcPr>
          <w:p w14:paraId="388CFD06" w14:textId="77777777" w:rsidR="00AA099E" w:rsidRPr="00E82110" w:rsidRDefault="00AA099E" w:rsidP="009F00F7">
            <w:pPr>
              <w:rPr>
                <w:rFonts w:asciiTheme="majorHAnsi" w:hAnsiTheme="majorHAnsi" w:cstheme="minorHAnsi"/>
                <w:b/>
                <w:sz w:val="24"/>
                <w:szCs w:val="24"/>
              </w:rPr>
            </w:pPr>
            <w:r w:rsidRPr="00E82110">
              <w:rPr>
                <w:rFonts w:asciiTheme="majorHAnsi" w:hAnsiTheme="majorHAnsi" w:cstheme="minorHAnsi"/>
                <w:b/>
                <w:sz w:val="24"/>
                <w:szCs w:val="24"/>
              </w:rPr>
              <w:t>Key Bullet Points:</w:t>
            </w:r>
          </w:p>
        </w:tc>
        <w:tc>
          <w:tcPr>
            <w:tcW w:w="6210" w:type="dxa"/>
            <w:shd w:val="clear" w:color="auto" w:fill="548DD4" w:themeFill="text2" w:themeFillTint="99"/>
          </w:tcPr>
          <w:p w14:paraId="13D3AC78" w14:textId="77777777" w:rsidR="00AA099E" w:rsidRPr="00E82110" w:rsidRDefault="00AA099E" w:rsidP="009F00F7">
            <w:pPr>
              <w:rPr>
                <w:rFonts w:asciiTheme="majorHAnsi" w:hAnsiTheme="majorHAnsi" w:cstheme="minorHAnsi"/>
                <w:b/>
                <w:sz w:val="24"/>
                <w:szCs w:val="24"/>
              </w:rPr>
            </w:pPr>
            <w:r w:rsidRPr="00E82110">
              <w:rPr>
                <w:rFonts w:asciiTheme="majorHAnsi" w:hAnsiTheme="majorHAnsi" w:cstheme="minorHAnsi"/>
                <w:b/>
                <w:sz w:val="24"/>
                <w:szCs w:val="24"/>
              </w:rPr>
              <w:t>Script:</w:t>
            </w:r>
          </w:p>
        </w:tc>
      </w:tr>
      <w:tr w:rsidR="00AA099E" w:rsidRPr="00E82110" w14:paraId="1E4E51BB" w14:textId="77777777">
        <w:trPr>
          <w:trHeight w:val="77"/>
        </w:trPr>
        <w:tc>
          <w:tcPr>
            <w:tcW w:w="4698" w:type="dxa"/>
            <w:gridSpan w:val="4"/>
          </w:tcPr>
          <w:p w14:paraId="2F2EF9C5" w14:textId="77777777" w:rsidR="00B1206F" w:rsidRDefault="00B1206F" w:rsidP="00820D3A">
            <w:pPr>
              <w:pStyle w:val="ListParagraph"/>
              <w:numPr>
                <w:ilvl w:val="0"/>
                <w:numId w:val="2"/>
              </w:numPr>
              <w:rPr>
                <w:rFonts w:asciiTheme="majorHAnsi" w:hAnsiTheme="majorHAnsi"/>
              </w:rPr>
            </w:pPr>
            <w:del w:id="5" w:author="Jennifer Stewart" w:date="2011-02-27T17:29:00Z">
              <w:r w:rsidDel="009A021E">
                <w:rPr>
                  <w:rFonts w:asciiTheme="majorHAnsi" w:hAnsiTheme="majorHAnsi"/>
                </w:rPr>
                <w:delText xml:space="preserve"> </w:delText>
              </w:r>
            </w:del>
            <w:r w:rsidR="0087309D">
              <w:rPr>
                <w:rFonts w:asciiTheme="majorHAnsi" w:hAnsiTheme="majorHAnsi"/>
              </w:rPr>
              <w:t>Vesicles store materials in a cell.</w:t>
            </w:r>
          </w:p>
          <w:p w14:paraId="3830DA07" w14:textId="77777777" w:rsidR="0087309D" w:rsidRDefault="0087309D" w:rsidP="00820D3A">
            <w:pPr>
              <w:pStyle w:val="ListParagraph"/>
              <w:numPr>
                <w:ilvl w:val="0"/>
                <w:numId w:val="2"/>
              </w:numPr>
              <w:rPr>
                <w:rFonts w:asciiTheme="majorHAnsi" w:hAnsiTheme="majorHAnsi"/>
              </w:rPr>
            </w:pPr>
            <w:r>
              <w:rPr>
                <w:rFonts w:asciiTheme="majorHAnsi" w:hAnsiTheme="majorHAnsi"/>
              </w:rPr>
              <w:t>Vesicles are made of the same phospholipid bilayer as the cell membrane.</w:t>
            </w:r>
          </w:p>
          <w:p w14:paraId="452901C1" w14:textId="77777777" w:rsidR="0087309D" w:rsidRDefault="0061551D" w:rsidP="00820D3A">
            <w:pPr>
              <w:pStyle w:val="ListParagraph"/>
              <w:numPr>
                <w:ilvl w:val="0"/>
                <w:numId w:val="2"/>
              </w:numPr>
              <w:rPr>
                <w:rFonts w:asciiTheme="majorHAnsi" w:hAnsiTheme="majorHAnsi"/>
              </w:rPr>
            </w:pPr>
            <w:r>
              <w:rPr>
                <w:rFonts w:asciiTheme="majorHAnsi" w:hAnsiTheme="majorHAnsi"/>
              </w:rPr>
              <w:t xml:space="preserve">Exocytosis- </w:t>
            </w:r>
            <w:r w:rsidR="0087309D">
              <w:rPr>
                <w:rFonts w:asciiTheme="majorHAnsi" w:hAnsiTheme="majorHAnsi"/>
              </w:rPr>
              <w:t>When a vesicle bind</w:t>
            </w:r>
            <w:r>
              <w:rPr>
                <w:rFonts w:asciiTheme="majorHAnsi" w:hAnsiTheme="majorHAnsi"/>
              </w:rPr>
              <w:t>s</w:t>
            </w:r>
            <w:r w:rsidR="0087309D">
              <w:rPr>
                <w:rFonts w:asciiTheme="majorHAnsi" w:hAnsiTheme="majorHAnsi"/>
              </w:rPr>
              <w:t xml:space="preserve"> to the cell membrane its contents diffuse into the extracellular environment. </w:t>
            </w:r>
          </w:p>
          <w:p w14:paraId="51352054" w14:textId="77777777" w:rsidR="0087309D" w:rsidRPr="00E62E14" w:rsidRDefault="0061551D" w:rsidP="00820D3A">
            <w:pPr>
              <w:pStyle w:val="ListParagraph"/>
              <w:numPr>
                <w:ilvl w:val="0"/>
                <w:numId w:val="2"/>
              </w:numPr>
              <w:rPr>
                <w:rFonts w:asciiTheme="majorHAnsi" w:hAnsiTheme="majorHAnsi"/>
              </w:rPr>
            </w:pPr>
            <w:r>
              <w:rPr>
                <w:rFonts w:asciiTheme="majorHAnsi" w:hAnsiTheme="majorHAnsi"/>
              </w:rPr>
              <w:t xml:space="preserve">Endocytosis- </w:t>
            </w:r>
            <w:r w:rsidR="0087309D">
              <w:rPr>
                <w:rFonts w:asciiTheme="majorHAnsi" w:hAnsiTheme="majorHAnsi"/>
              </w:rPr>
              <w:t>Some cells can perform this process in reverse to make vesicles.</w:t>
            </w:r>
          </w:p>
        </w:tc>
        <w:tc>
          <w:tcPr>
            <w:tcW w:w="6210" w:type="dxa"/>
          </w:tcPr>
          <w:p w14:paraId="7E2620D6" w14:textId="77777777" w:rsidR="00F74EB2" w:rsidRDefault="00197595" w:rsidP="00197595">
            <w:pPr>
              <w:pStyle w:val="ListParagraph"/>
              <w:numPr>
                <w:ilvl w:val="0"/>
                <w:numId w:val="0"/>
              </w:numPr>
              <w:rPr>
                <w:rFonts w:asciiTheme="majorHAnsi" w:hAnsiTheme="majorHAnsi"/>
                <w:sz w:val="20"/>
                <w:szCs w:val="20"/>
              </w:rPr>
            </w:pPr>
            <w:r>
              <w:rPr>
                <w:rFonts w:asciiTheme="majorHAnsi" w:hAnsiTheme="majorHAnsi"/>
                <w:sz w:val="20"/>
                <w:szCs w:val="20"/>
              </w:rPr>
              <w:t>Another means by which substances are able to enter or exit a cell is by vesicular transport. Recall that vesicles are packaged proteins and substances generally made by the Golgi apparatus. A cell can release the contents of a vesicle into the extracellular fluid by having the vesicle merge with the cell membrane. This is possible because a vesicle is made of the same phospholipid bilayer as the cell membrane. Special proteins help the vesicle to blend with the cell membrane. This process can work in reverse as well, sometimes a substance can attach to the cell membrane and a vesicle is made to surround that substance.</w:t>
            </w:r>
          </w:p>
          <w:p w14:paraId="17C6A848" w14:textId="77777777" w:rsidR="00197595" w:rsidRDefault="00197595" w:rsidP="00197595">
            <w:pPr>
              <w:pStyle w:val="ListParagraph"/>
              <w:numPr>
                <w:ilvl w:val="0"/>
                <w:numId w:val="2"/>
              </w:numPr>
              <w:rPr>
                <w:rFonts w:asciiTheme="majorHAnsi" w:hAnsiTheme="majorHAnsi"/>
                <w:sz w:val="20"/>
                <w:szCs w:val="20"/>
              </w:rPr>
            </w:pPr>
            <w:r>
              <w:rPr>
                <w:rFonts w:asciiTheme="majorHAnsi" w:hAnsiTheme="majorHAnsi"/>
                <w:sz w:val="20"/>
                <w:szCs w:val="20"/>
              </w:rPr>
              <w:t>One example of vesicular transport is the release of a neurotransmitter. Neurotransmitters are stored in vesicles found in the axon terminal. When a nerve impulse (also called an action potential) reaches the axon terminal, vesicles merge with the cell membrane and release their contents into the synapse. The neurotransmitter can then diffuse to surrounding cells and have an effect</w:t>
            </w:r>
            <w:r w:rsidR="00385E4D">
              <w:rPr>
                <w:rFonts w:asciiTheme="majorHAnsi" w:hAnsiTheme="majorHAnsi"/>
                <w:sz w:val="20"/>
                <w:szCs w:val="20"/>
              </w:rPr>
              <w:t xml:space="preserve"> on neighboring cells</w:t>
            </w:r>
            <w:r>
              <w:rPr>
                <w:rFonts w:asciiTheme="majorHAnsi" w:hAnsiTheme="majorHAnsi"/>
                <w:sz w:val="20"/>
                <w:szCs w:val="20"/>
              </w:rPr>
              <w:t>.</w:t>
            </w:r>
          </w:p>
          <w:p w14:paraId="3B32936B" w14:textId="77777777" w:rsidR="00197595" w:rsidRPr="00CF7FA0" w:rsidRDefault="00197595" w:rsidP="00197595">
            <w:pPr>
              <w:pStyle w:val="ListParagraph"/>
              <w:numPr>
                <w:ilvl w:val="0"/>
                <w:numId w:val="2"/>
              </w:numPr>
              <w:rPr>
                <w:rFonts w:asciiTheme="majorHAnsi" w:hAnsiTheme="majorHAnsi"/>
                <w:sz w:val="20"/>
                <w:szCs w:val="20"/>
              </w:rPr>
            </w:pPr>
            <w:r>
              <w:rPr>
                <w:rFonts w:asciiTheme="majorHAnsi" w:hAnsiTheme="majorHAnsi"/>
                <w:sz w:val="20"/>
                <w:szCs w:val="20"/>
              </w:rPr>
              <w:t xml:space="preserve">Neutrophils carry out a similar process in reverse. When </w:t>
            </w:r>
            <w:r w:rsidR="006F6303">
              <w:rPr>
                <w:rFonts w:asciiTheme="majorHAnsi" w:hAnsiTheme="majorHAnsi"/>
                <w:sz w:val="20"/>
                <w:szCs w:val="20"/>
              </w:rPr>
              <w:t xml:space="preserve">a bacterium is recognized by surface receptors of the neutrophil the cell membrane extends to surround and engulf bacteria. As a result, the neutrophil contains the bacteria in a vesicle where it can be destroyed. </w:t>
            </w:r>
          </w:p>
        </w:tc>
      </w:tr>
    </w:tbl>
    <w:p w14:paraId="3DA22EF4" w14:textId="77777777" w:rsidR="00A95EC5" w:rsidRDefault="00A95EC5" w:rsidP="00051301">
      <w:pPr>
        <w:rPr>
          <w:rFonts w:asciiTheme="majorHAnsi" w:hAnsiTheme="majorHAnsi" w:cstheme="minorHAnsi"/>
        </w:rPr>
      </w:pPr>
    </w:p>
    <w:p w14:paraId="11F00D14" w14:textId="77777777" w:rsidR="00A95EC5" w:rsidRDefault="00A95EC5">
      <w:pPr>
        <w:spacing w:after="200" w:line="276" w:lineRule="auto"/>
        <w:rPr>
          <w:rFonts w:asciiTheme="majorHAnsi" w:hAnsiTheme="majorHAnsi" w:cstheme="minorHAnsi"/>
        </w:rPr>
      </w:pPr>
      <w:r>
        <w:rPr>
          <w:rFonts w:asciiTheme="majorHAnsi" w:hAnsiTheme="majorHAnsi" w:cstheme="minorHAnsi"/>
        </w:rPr>
        <w:br w:type="page"/>
      </w:r>
    </w:p>
    <w:p w14:paraId="413261DA" w14:textId="77777777" w:rsidR="00AA099E" w:rsidRDefault="00AA099E" w:rsidP="00051301">
      <w:pPr>
        <w:rPr>
          <w:rFonts w:asciiTheme="majorHAnsi" w:hAnsiTheme="majorHAnsi" w:cstheme="minorHAnsi"/>
        </w:rPr>
      </w:pPr>
    </w:p>
    <w:tbl>
      <w:tblPr>
        <w:tblStyle w:val="TableGrid"/>
        <w:tblW w:w="10908" w:type="dxa"/>
        <w:tblLook w:val="04A0" w:firstRow="1" w:lastRow="0" w:firstColumn="1" w:lastColumn="0" w:noHBand="0" w:noVBand="1"/>
      </w:tblPr>
      <w:tblGrid>
        <w:gridCol w:w="1008"/>
        <w:gridCol w:w="1260"/>
        <w:gridCol w:w="1260"/>
        <w:gridCol w:w="1170"/>
        <w:gridCol w:w="6210"/>
      </w:tblGrid>
      <w:tr w:rsidR="00014E08" w:rsidRPr="00E82110" w14:paraId="6492BC41" w14:textId="77777777">
        <w:trPr>
          <w:trHeight w:val="315"/>
        </w:trPr>
        <w:tc>
          <w:tcPr>
            <w:tcW w:w="1008" w:type="dxa"/>
            <w:shd w:val="clear" w:color="auto" w:fill="548DD4" w:themeFill="text2" w:themeFillTint="99"/>
          </w:tcPr>
          <w:p w14:paraId="44E0BAC4" w14:textId="77777777" w:rsidR="00014E08" w:rsidRPr="00E82110" w:rsidRDefault="00014E08" w:rsidP="009F00F7">
            <w:pPr>
              <w:rPr>
                <w:rFonts w:asciiTheme="majorHAnsi" w:hAnsiTheme="majorHAnsi" w:cstheme="minorHAnsi"/>
                <w:b/>
                <w:sz w:val="24"/>
                <w:szCs w:val="24"/>
              </w:rPr>
            </w:pPr>
            <w:r>
              <w:rPr>
                <w:rFonts w:asciiTheme="majorHAnsi" w:hAnsiTheme="majorHAnsi"/>
              </w:rPr>
              <w:br w:type="page"/>
            </w:r>
            <w:r w:rsidRPr="00E82110">
              <w:rPr>
                <w:rFonts w:asciiTheme="majorHAnsi" w:hAnsiTheme="majorHAnsi" w:cstheme="minorHAnsi"/>
                <w:b/>
                <w:sz w:val="24"/>
                <w:szCs w:val="24"/>
              </w:rPr>
              <w:t>Slide #:</w:t>
            </w:r>
          </w:p>
        </w:tc>
        <w:tc>
          <w:tcPr>
            <w:tcW w:w="1260" w:type="dxa"/>
          </w:tcPr>
          <w:p w14:paraId="7C69D17C" w14:textId="77777777" w:rsidR="00014E08" w:rsidRPr="00E82110" w:rsidRDefault="00014E08" w:rsidP="009F00F7">
            <w:pPr>
              <w:rPr>
                <w:rFonts w:asciiTheme="majorHAnsi" w:hAnsiTheme="majorHAnsi" w:cstheme="minorHAnsi"/>
                <w:sz w:val="24"/>
                <w:szCs w:val="24"/>
              </w:rPr>
            </w:pPr>
            <w:r>
              <w:rPr>
                <w:rFonts w:asciiTheme="majorHAnsi" w:hAnsiTheme="majorHAnsi" w:cstheme="minorHAnsi"/>
                <w:sz w:val="24"/>
                <w:szCs w:val="24"/>
              </w:rPr>
              <w:t>7</w:t>
            </w:r>
          </w:p>
        </w:tc>
        <w:tc>
          <w:tcPr>
            <w:tcW w:w="1260" w:type="dxa"/>
            <w:shd w:val="clear" w:color="auto" w:fill="548DD4" w:themeFill="text2" w:themeFillTint="99"/>
          </w:tcPr>
          <w:p w14:paraId="02966B8D" w14:textId="77777777" w:rsidR="00014E08" w:rsidRPr="00E82110" w:rsidRDefault="00014E08" w:rsidP="009F00F7">
            <w:pPr>
              <w:rPr>
                <w:rFonts w:asciiTheme="majorHAnsi" w:hAnsiTheme="majorHAnsi" w:cstheme="minorHAnsi"/>
                <w:b/>
                <w:sz w:val="24"/>
                <w:szCs w:val="24"/>
              </w:rPr>
            </w:pPr>
            <w:r w:rsidRPr="00E82110">
              <w:rPr>
                <w:rFonts w:asciiTheme="majorHAnsi" w:hAnsiTheme="majorHAnsi" w:cstheme="minorHAnsi"/>
                <w:b/>
                <w:sz w:val="24"/>
                <w:szCs w:val="24"/>
              </w:rPr>
              <w:t>Slide Title:</w:t>
            </w:r>
          </w:p>
        </w:tc>
        <w:tc>
          <w:tcPr>
            <w:tcW w:w="7380" w:type="dxa"/>
            <w:gridSpan w:val="2"/>
          </w:tcPr>
          <w:p w14:paraId="5FA8AA1B" w14:textId="77777777" w:rsidR="00014E08" w:rsidRPr="00E82110" w:rsidRDefault="00274D40" w:rsidP="009F00F7">
            <w:pPr>
              <w:rPr>
                <w:rFonts w:asciiTheme="majorHAnsi" w:hAnsiTheme="majorHAnsi" w:cstheme="minorHAnsi"/>
                <w:sz w:val="24"/>
                <w:szCs w:val="24"/>
              </w:rPr>
            </w:pPr>
            <w:r>
              <w:rPr>
                <w:rFonts w:asciiTheme="majorHAnsi" w:hAnsiTheme="majorHAnsi"/>
                <w:sz w:val="24"/>
                <w:szCs w:val="24"/>
              </w:rPr>
              <w:t>The Nucleus and DNA</w:t>
            </w:r>
          </w:p>
        </w:tc>
      </w:tr>
      <w:tr w:rsidR="00014E08" w:rsidRPr="00E82110" w14:paraId="5EAFF470" w14:textId="77777777">
        <w:trPr>
          <w:trHeight w:val="197"/>
        </w:trPr>
        <w:tc>
          <w:tcPr>
            <w:tcW w:w="10908" w:type="dxa"/>
            <w:gridSpan w:val="5"/>
            <w:shd w:val="clear" w:color="auto" w:fill="548DD4" w:themeFill="text2" w:themeFillTint="99"/>
          </w:tcPr>
          <w:p w14:paraId="6C4CF06A" w14:textId="77777777" w:rsidR="00014E08" w:rsidRPr="00E82110" w:rsidRDefault="00014E08" w:rsidP="009F00F7">
            <w:pPr>
              <w:rPr>
                <w:rFonts w:asciiTheme="majorHAnsi" w:hAnsiTheme="majorHAnsi" w:cstheme="minorHAnsi"/>
                <w:b/>
                <w:sz w:val="24"/>
                <w:szCs w:val="24"/>
              </w:rPr>
            </w:pPr>
            <w:r w:rsidRPr="00E82110">
              <w:rPr>
                <w:rFonts w:asciiTheme="majorHAnsi" w:hAnsiTheme="majorHAnsi" w:cstheme="minorHAnsi"/>
                <w:b/>
                <w:sz w:val="24"/>
                <w:szCs w:val="24"/>
              </w:rPr>
              <w:t>Visual Description and Reference Images:</w:t>
            </w:r>
          </w:p>
        </w:tc>
      </w:tr>
      <w:tr w:rsidR="00014E08" w:rsidRPr="00E82110" w14:paraId="070E30AB" w14:textId="77777777">
        <w:trPr>
          <w:trHeight w:val="1529"/>
        </w:trPr>
        <w:tc>
          <w:tcPr>
            <w:tcW w:w="10908" w:type="dxa"/>
            <w:gridSpan w:val="5"/>
          </w:tcPr>
          <w:p w14:paraId="1F41561D" w14:textId="77777777" w:rsidR="00014E08" w:rsidRDefault="00014E08" w:rsidP="009F00F7">
            <w:pPr>
              <w:rPr>
                <w:rFonts w:asciiTheme="majorHAnsi" w:hAnsiTheme="majorHAnsi"/>
                <w:sz w:val="24"/>
                <w:szCs w:val="24"/>
              </w:rPr>
            </w:pPr>
          </w:p>
          <w:p w14:paraId="28915FD1" w14:textId="77777777" w:rsidR="00081F36" w:rsidRDefault="006D346F" w:rsidP="00274D40">
            <w:pPr>
              <w:rPr>
                <w:rFonts w:asciiTheme="majorHAnsi" w:hAnsiTheme="majorHAnsi"/>
                <w:sz w:val="24"/>
                <w:szCs w:val="24"/>
              </w:rPr>
            </w:pPr>
            <w:r>
              <w:rPr>
                <w:rFonts w:asciiTheme="majorHAnsi" w:hAnsiTheme="majorHAnsi"/>
                <w:sz w:val="24"/>
                <w:szCs w:val="24"/>
              </w:rPr>
              <w:t>A static image could lose the concept here. In class I show this video…</w:t>
            </w:r>
          </w:p>
          <w:p w14:paraId="6C15A120" w14:textId="77777777" w:rsidR="006D346F" w:rsidRDefault="006457E3" w:rsidP="00274D40">
            <w:pPr>
              <w:rPr>
                <w:rFonts w:asciiTheme="majorHAnsi" w:hAnsiTheme="majorHAnsi"/>
                <w:sz w:val="24"/>
                <w:szCs w:val="24"/>
              </w:rPr>
            </w:pPr>
            <w:hyperlink r:id="rId19" w:history="1">
              <w:r w:rsidR="006D346F" w:rsidRPr="00E35D5D">
                <w:rPr>
                  <w:rStyle w:val="Hyperlink"/>
                  <w:rFonts w:asciiTheme="majorHAnsi" w:hAnsiTheme="majorHAnsi"/>
                </w:rPr>
                <w:t>http://www.youtube.com/watch?v=gbSIBhFwQ4s</w:t>
              </w:r>
            </w:hyperlink>
          </w:p>
          <w:p w14:paraId="14D33E6A" w14:textId="77777777" w:rsidR="006D346F" w:rsidRPr="00E82110" w:rsidRDefault="006D346F" w:rsidP="00274D40">
            <w:pPr>
              <w:rPr>
                <w:rFonts w:asciiTheme="majorHAnsi" w:hAnsiTheme="majorHAnsi"/>
                <w:sz w:val="24"/>
                <w:szCs w:val="24"/>
              </w:rPr>
            </w:pPr>
            <w:r>
              <w:rPr>
                <w:rFonts w:asciiTheme="majorHAnsi" w:hAnsiTheme="majorHAnsi"/>
                <w:sz w:val="24"/>
                <w:szCs w:val="24"/>
              </w:rPr>
              <w:t xml:space="preserve">I think Rob and I will need to discuss how to bring this slide to life. </w:t>
            </w:r>
          </w:p>
        </w:tc>
      </w:tr>
      <w:tr w:rsidR="00014E08" w:rsidRPr="00E82110" w14:paraId="6E4B1F7C" w14:textId="77777777">
        <w:trPr>
          <w:trHeight w:val="260"/>
        </w:trPr>
        <w:tc>
          <w:tcPr>
            <w:tcW w:w="4698" w:type="dxa"/>
            <w:gridSpan w:val="4"/>
            <w:shd w:val="clear" w:color="auto" w:fill="548DD4" w:themeFill="text2" w:themeFillTint="99"/>
          </w:tcPr>
          <w:p w14:paraId="466DC086" w14:textId="77777777" w:rsidR="00014E08" w:rsidRPr="00E82110" w:rsidRDefault="00014E08" w:rsidP="009F00F7">
            <w:pPr>
              <w:rPr>
                <w:rFonts w:asciiTheme="majorHAnsi" w:hAnsiTheme="majorHAnsi" w:cstheme="minorHAnsi"/>
                <w:b/>
                <w:sz w:val="24"/>
                <w:szCs w:val="24"/>
              </w:rPr>
            </w:pPr>
            <w:r w:rsidRPr="00E82110">
              <w:rPr>
                <w:rFonts w:asciiTheme="majorHAnsi" w:hAnsiTheme="majorHAnsi" w:cstheme="minorHAnsi"/>
                <w:b/>
                <w:sz w:val="24"/>
                <w:szCs w:val="24"/>
              </w:rPr>
              <w:t>Key Bullet Points:</w:t>
            </w:r>
          </w:p>
        </w:tc>
        <w:tc>
          <w:tcPr>
            <w:tcW w:w="6210" w:type="dxa"/>
            <w:shd w:val="clear" w:color="auto" w:fill="548DD4" w:themeFill="text2" w:themeFillTint="99"/>
          </w:tcPr>
          <w:p w14:paraId="7B7FBB8E" w14:textId="77777777" w:rsidR="00014E08" w:rsidRPr="00E82110" w:rsidRDefault="00014E08" w:rsidP="009F00F7">
            <w:pPr>
              <w:rPr>
                <w:rFonts w:asciiTheme="majorHAnsi" w:hAnsiTheme="majorHAnsi" w:cstheme="minorHAnsi"/>
                <w:b/>
                <w:sz w:val="24"/>
                <w:szCs w:val="24"/>
              </w:rPr>
            </w:pPr>
            <w:r w:rsidRPr="00E82110">
              <w:rPr>
                <w:rFonts w:asciiTheme="majorHAnsi" w:hAnsiTheme="majorHAnsi" w:cstheme="minorHAnsi"/>
                <w:b/>
                <w:sz w:val="24"/>
                <w:szCs w:val="24"/>
              </w:rPr>
              <w:t>Script:</w:t>
            </w:r>
          </w:p>
        </w:tc>
      </w:tr>
      <w:tr w:rsidR="00014E08" w:rsidRPr="00E82110" w14:paraId="073ED256" w14:textId="77777777">
        <w:trPr>
          <w:trHeight w:val="77"/>
        </w:trPr>
        <w:tc>
          <w:tcPr>
            <w:tcW w:w="4698" w:type="dxa"/>
            <w:gridSpan w:val="4"/>
          </w:tcPr>
          <w:p w14:paraId="5303BD46" w14:textId="77777777" w:rsidR="007C64B2" w:rsidRDefault="007C64B2" w:rsidP="00820D3A">
            <w:pPr>
              <w:pStyle w:val="ListParagraph"/>
              <w:numPr>
                <w:ilvl w:val="0"/>
                <w:numId w:val="2"/>
              </w:numPr>
              <w:rPr>
                <w:rFonts w:asciiTheme="majorHAnsi" w:hAnsiTheme="majorHAnsi"/>
              </w:rPr>
            </w:pPr>
            <w:r>
              <w:rPr>
                <w:rFonts w:asciiTheme="majorHAnsi" w:hAnsiTheme="majorHAnsi"/>
              </w:rPr>
              <w:t>The nucleus contains DNA.</w:t>
            </w:r>
          </w:p>
          <w:p w14:paraId="51810F8E" w14:textId="77777777" w:rsidR="00072AA5" w:rsidRDefault="007C64B2" w:rsidP="00820D3A">
            <w:pPr>
              <w:pStyle w:val="ListParagraph"/>
              <w:numPr>
                <w:ilvl w:val="0"/>
                <w:numId w:val="2"/>
              </w:numPr>
              <w:rPr>
                <w:rFonts w:asciiTheme="majorHAnsi" w:hAnsiTheme="majorHAnsi"/>
              </w:rPr>
            </w:pPr>
            <w:r>
              <w:rPr>
                <w:rFonts w:asciiTheme="majorHAnsi" w:hAnsiTheme="majorHAnsi"/>
              </w:rPr>
              <w:t>DNA</w:t>
            </w:r>
            <w:r w:rsidR="00A53791">
              <w:rPr>
                <w:rFonts w:asciiTheme="majorHAnsi" w:hAnsiTheme="majorHAnsi"/>
              </w:rPr>
              <w:t xml:space="preserve"> </w:t>
            </w:r>
            <w:r>
              <w:rPr>
                <w:rFonts w:asciiTheme="majorHAnsi" w:hAnsiTheme="majorHAnsi"/>
              </w:rPr>
              <w:t>is used by cells as instructions for how to make proteins.</w:t>
            </w:r>
          </w:p>
          <w:p w14:paraId="5F3E8E5B" w14:textId="77777777" w:rsidR="007C64B2" w:rsidRDefault="007C64B2" w:rsidP="00820D3A">
            <w:pPr>
              <w:pStyle w:val="ListParagraph"/>
              <w:numPr>
                <w:ilvl w:val="0"/>
                <w:numId w:val="2"/>
              </w:numPr>
              <w:rPr>
                <w:rFonts w:asciiTheme="majorHAnsi" w:hAnsiTheme="majorHAnsi"/>
              </w:rPr>
            </w:pPr>
            <w:r>
              <w:rPr>
                <w:rFonts w:asciiTheme="majorHAnsi" w:hAnsiTheme="majorHAnsi"/>
              </w:rPr>
              <w:t>DNA is made of strands of nucleic acids.</w:t>
            </w:r>
          </w:p>
          <w:p w14:paraId="7DE815BE" w14:textId="77777777" w:rsidR="007C64B2" w:rsidRDefault="007C64B2" w:rsidP="00820D3A">
            <w:pPr>
              <w:pStyle w:val="ListParagraph"/>
              <w:numPr>
                <w:ilvl w:val="0"/>
                <w:numId w:val="2"/>
              </w:numPr>
              <w:rPr>
                <w:rFonts w:asciiTheme="majorHAnsi" w:hAnsiTheme="majorHAnsi"/>
              </w:rPr>
            </w:pPr>
            <w:r>
              <w:rPr>
                <w:rFonts w:asciiTheme="majorHAnsi" w:hAnsiTheme="majorHAnsi"/>
              </w:rPr>
              <w:t xml:space="preserve">Strands of nucleic acids attach to </w:t>
            </w:r>
            <w:r w:rsidR="00385E4D">
              <w:rPr>
                <w:rFonts w:asciiTheme="majorHAnsi" w:hAnsiTheme="majorHAnsi"/>
              </w:rPr>
              <w:t xml:space="preserve">corresponding </w:t>
            </w:r>
            <w:r>
              <w:rPr>
                <w:rFonts w:asciiTheme="majorHAnsi" w:hAnsiTheme="majorHAnsi"/>
              </w:rPr>
              <w:t>strands to make double helix structures.</w:t>
            </w:r>
          </w:p>
          <w:p w14:paraId="4B970E50" w14:textId="77777777" w:rsidR="007C64B2" w:rsidRDefault="007C64B2" w:rsidP="00820D3A">
            <w:pPr>
              <w:pStyle w:val="ListParagraph"/>
              <w:numPr>
                <w:ilvl w:val="0"/>
                <w:numId w:val="2"/>
              </w:numPr>
              <w:rPr>
                <w:rFonts w:asciiTheme="majorHAnsi" w:hAnsiTheme="majorHAnsi"/>
              </w:rPr>
            </w:pPr>
            <w:r>
              <w:rPr>
                <w:rFonts w:asciiTheme="majorHAnsi" w:hAnsiTheme="majorHAnsi"/>
              </w:rPr>
              <w:t>The double helix strand wraps around histone proteins that act as spools.</w:t>
            </w:r>
          </w:p>
          <w:p w14:paraId="7D0CE94D" w14:textId="77777777" w:rsidR="007C64B2" w:rsidRDefault="007C64B2" w:rsidP="00820D3A">
            <w:pPr>
              <w:pStyle w:val="ListParagraph"/>
              <w:numPr>
                <w:ilvl w:val="0"/>
                <w:numId w:val="2"/>
              </w:numPr>
              <w:rPr>
                <w:rFonts w:asciiTheme="majorHAnsi" w:hAnsiTheme="majorHAnsi"/>
              </w:rPr>
            </w:pPr>
            <w:r>
              <w:rPr>
                <w:rFonts w:asciiTheme="majorHAnsi" w:hAnsiTheme="majorHAnsi"/>
              </w:rPr>
              <w:t>DNA and histones wrap in and around themselves to keep DNA compact and organized.</w:t>
            </w:r>
          </w:p>
          <w:p w14:paraId="735F31CB" w14:textId="77777777" w:rsidR="007C64B2" w:rsidRDefault="007C64B2" w:rsidP="00820D3A">
            <w:pPr>
              <w:pStyle w:val="ListParagraph"/>
              <w:numPr>
                <w:ilvl w:val="0"/>
                <w:numId w:val="2"/>
              </w:numPr>
              <w:rPr>
                <w:rFonts w:asciiTheme="majorHAnsi" w:hAnsiTheme="majorHAnsi"/>
              </w:rPr>
            </w:pPr>
            <w:r>
              <w:rPr>
                <w:rFonts w:asciiTheme="majorHAnsi" w:hAnsiTheme="majorHAnsi"/>
              </w:rPr>
              <w:t>During cell division, DNA becomes visible in ‘clumps’ called chromatin.</w:t>
            </w:r>
          </w:p>
          <w:p w14:paraId="26063EA5" w14:textId="77777777" w:rsidR="007C64B2" w:rsidRPr="00E62E14" w:rsidRDefault="007C64B2" w:rsidP="00820D3A">
            <w:pPr>
              <w:pStyle w:val="ListParagraph"/>
              <w:numPr>
                <w:ilvl w:val="0"/>
                <w:numId w:val="2"/>
              </w:numPr>
              <w:rPr>
                <w:rFonts w:asciiTheme="majorHAnsi" w:hAnsiTheme="majorHAnsi"/>
              </w:rPr>
            </w:pPr>
            <w:r>
              <w:rPr>
                <w:rFonts w:asciiTheme="majorHAnsi" w:hAnsiTheme="majorHAnsi"/>
              </w:rPr>
              <w:t>Chromatin formed into X shaped duplicate</w:t>
            </w:r>
            <w:r w:rsidR="0093520F">
              <w:rPr>
                <w:rFonts w:asciiTheme="majorHAnsi" w:hAnsiTheme="majorHAnsi"/>
              </w:rPr>
              <w:t>s</w:t>
            </w:r>
            <w:r>
              <w:rPr>
                <w:rFonts w:asciiTheme="majorHAnsi" w:hAnsiTheme="majorHAnsi"/>
              </w:rPr>
              <w:t xml:space="preserve"> are called chromosomes and are only visible during specific stages of mitosis.</w:t>
            </w:r>
          </w:p>
        </w:tc>
        <w:tc>
          <w:tcPr>
            <w:tcW w:w="6210" w:type="dxa"/>
          </w:tcPr>
          <w:p w14:paraId="589E0A32" w14:textId="77777777" w:rsidR="009F00F7" w:rsidRDefault="00274D40" w:rsidP="00B42E9D">
            <w:pPr>
              <w:rPr>
                <w:rFonts w:asciiTheme="majorHAnsi" w:hAnsiTheme="majorHAnsi"/>
                <w:sz w:val="24"/>
                <w:szCs w:val="24"/>
              </w:rPr>
            </w:pPr>
            <w:r>
              <w:rPr>
                <w:rFonts w:asciiTheme="majorHAnsi" w:hAnsiTheme="majorHAnsi"/>
                <w:sz w:val="24"/>
                <w:szCs w:val="24"/>
              </w:rPr>
              <w:t xml:space="preserve">The nucleus is the region of the cell that contains DNA. In all organisms, DNA specifies how proteins are made. Proteins dictate the function of cells. Though different cells utilize different parts of the whole DNA library, all cells of the body contain the same genetic code. </w:t>
            </w:r>
          </w:p>
          <w:p w14:paraId="41F9FA3A" w14:textId="77777777" w:rsidR="00274D40" w:rsidRDefault="00274D40" w:rsidP="00B42E9D">
            <w:pPr>
              <w:rPr>
                <w:rFonts w:asciiTheme="majorHAnsi" w:hAnsiTheme="majorHAnsi"/>
                <w:sz w:val="24"/>
                <w:szCs w:val="24"/>
              </w:rPr>
            </w:pPr>
          </w:p>
          <w:p w14:paraId="2E0169A6" w14:textId="77777777" w:rsidR="00274D40" w:rsidRPr="00E82110" w:rsidRDefault="00274D40" w:rsidP="00385E4D">
            <w:pPr>
              <w:rPr>
                <w:rFonts w:asciiTheme="majorHAnsi" w:hAnsiTheme="majorHAnsi"/>
                <w:sz w:val="24"/>
                <w:szCs w:val="24"/>
              </w:rPr>
            </w:pPr>
            <w:r>
              <w:rPr>
                <w:rFonts w:asciiTheme="majorHAnsi" w:hAnsiTheme="majorHAnsi"/>
                <w:sz w:val="24"/>
                <w:szCs w:val="24"/>
              </w:rPr>
              <w:t xml:space="preserve">DNA is constructed of four main nucleic acids that make long strands. These strands attach to a </w:t>
            </w:r>
            <w:r w:rsidR="00385E4D">
              <w:rPr>
                <w:rFonts w:asciiTheme="majorHAnsi" w:hAnsiTheme="majorHAnsi"/>
                <w:sz w:val="24"/>
                <w:szCs w:val="24"/>
              </w:rPr>
              <w:t xml:space="preserve">corresponding </w:t>
            </w:r>
            <w:r>
              <w:rPr>
                <w:rFonts w:asciiTheme="majorHAnsi" w:hAnsiTheme="majorHAnsi"/>
                <w:sz w:val="24"/>
                <w:szCs w:val="24"/>
              </w:rPr>
              <w:t>strands and twist to make the familiar double helix. The double helix strand wraps around proteins called histones that act much like spools for keeping the DNA organized. Numerous levels of coiling exist that serve to keep the DNA more compact and stable in the nucleus. At some points of the cell life cycle, the DNA will cluster into very compact bar structures known ad chromatin. Prior to cell division (mitosis), the chromatin duplicates itself creating X shaped chromosomes</w:t>
            </w:r>
            <w:r w:rsidR="007C64B2">
              <w:rPr>
                <w:rFonts w:asciiTheme="majorHAnsi" w:hAnsiTheme="majorHAnsi"/>
                <w:sz w:val="24"/>
                <w:szCs w:val="24"/>
              </w:rPr>
              <w:t xml:space="preserve">. This compact shape allows the DNA to </w:t>
            </w:r>
            <w:r w:rsidR="00142B15">
              <w:rPr>
                <w:rFonts w:asciiTheme="majorHAnsi" w:hAnsiTheme="majorHAnsi"/>
                <w:sz w:val="24"/>
                <w:szCs w:val="24"/>
              </w:rPr>
              <w:t xml:space="preserve">be </w:t>
            </w:r>
            <w:r w:rsidR="007C64B2">
              <w:rPr>
                <w:rFonts w:asciiTheme="majorHAnsi" w:hAnsiTheme="majorHAnsi"/>
                <w:sz w:val="24"/>
                <w:szCs w:val="24"/>
              </w:rPr>
              <w:t>moved appropriately and results in two cells with identical DNA to the parent cell.</w:t>
            </w:r>
            <w:r>
              <w:rPr>
                <w:rFonts w:asciiTheme="majorHAnsi" w:hAnsiTheme="majorHAnsi"/>
                <w:sz w:val="24"/>
                <w:szCs w:val="24"/>
              </w:rPr>
              <w:t xml:space="preserve"> </w:t>
            </w:r>
          </w:p>
        </w:tc>
      </w:tr>
    </w:tbl>
    <w:p w14:paraId="1017D63B" w14:textId="77777777" w:rsidR="000D100E" w:rsidRDefault="000D100E" w:rsidP="00051301">
      <w:pPr>
        <w:rPr>
          <w:rFonts w:asciiTheme="majorHAnsi" w:hAnsiTheme="majorHAnsi" w:cstheme="minorHAnsi"/>
        </w:rPr>
      </w:pPr>
    </w:p>
    <w:p w14:paraId="7D82569E" w14:textId="77777777" w:rsidR="000D100E" w:rsidRDefault="000D100E">
      <w:pPr>
        <w:spacing w:after="200" w:line="276" w:lineRule="auto"/>
        <w:rPr>
          <w:rFonts w:asciiTheme="majorHAnsi" w:hAnsiTheme="majorHAnsi" w:cstheme="minorHAnsi"/>
        </w:rPr>
      </w:pPr>
      <w:r>
        <w:rPr>
          <w:rFonts w:asciiTheme="majorHAnsi" w:hAnsiTheme="majorHAnsi" w:cstheme="minorHAnsi"/>
        </w:rPr>
        <w:br w:type="page"/>
      </w:r>
    </w:p>
    <w:p w14:paraId="0C41ECA7" w14:textId="77777777" w:rsidR="00014E08" w:rsidRDefault="00014E08" w:rsidP="00051301">
      <w:pPr>
        <w:rPr>
          <w:rFonts w:asciiTheme="majorHAnsi" w:hAnsiTheme="majorHAnsi" w:cstheme="minorHAnsi"/>
        </w:rPr>
      </w:pPr>
    </w:p>
    <w:tbl>
      <w:tblPr>
        <w:tblStyle w:val="TableGrid"/>
        <w:tblW w:w="10908" w:type="dxa"/>
        <w:tblLook w:val="04A0" w:firstRow="1" w:lastRow="0" w:firstColumn="1" w:lastColumn="0" w:noHBand="0" w:noVBand="1"/>
      </w:tblPr>
      <w:tblGrid>
        <w:gridCol w:w="1008"/>
        <w:gridCol w:w="1260"/>
        <w:gridCol w:w="1260"/>
        <w:gridCol w:w="1170"/>
        <w:gridCol w:w="6210"/>
      </w:tblGrid>
      <w:tr w:rsidR="000D100E" w:rsidRPr="00E82110" w14:paraId="584F8A81" w14:textId="77777777">
        <w:trPr>
          <w:trHeight w:val="315"/>
        </w:trPr>
        <w:tc>
          <w:tcPr>
            <w:tcW w:w="1008" w:type="dxa"/>
            <w:shd w:val="clear" w:color="auto" w:fill="548DD4" w:themeFill="text2" w:themeFillTint="99"/>
          </w:tcPr>
          <w:p w14:paraId="582082E1" w14:textId="77777777" w:rsidR="000D100E" w:rsidRPr="00E82110" w:rsidRDefault="000D100E" w:rsidP="00E74D5B">
            <w:pPr>
              <w:rPr>
                <w:rFonts w:asciiTheme="majorHAnsi" w:hAnsiTheme="majorHAnsi" w:cstheme="minorHAnsi"/>
                <w:b/>
                <w:sz w:val="24"/>
                <w:szCs w:val="24"/>
              </w:rPr>
            </w:pPr>
            <w:r>
              <w:rPr>
                <w:rFonts w:asciiTheme="majorHAnsi" w:hAnsiTheme="majorHAnsi"/>
              </w:rPr>
              <w:br w:type="page"/>
            </w:r>
            <w:r w:rsidRPr="00E82110">
              <w:rPr>
                <w:rFonts w:asciiTheme="majorHAnsi" w:hAnsiTheme="majorHAnsi" w:cstheme="minorHAnsi"/>
                <w:b/>
                <w:sz w:val="24"/>
                <w:szCs w:val="24"/>
              </w:rPr>
              <w:t>Slide #:</w:t>
            </w:r>
          </w:p>
        </w:tc>
        <w:tc>
          <w:tcPr>
            <w:tcW w:w="1260" w:type="dxa"/>
          </w:tcPr>
          <w:p w14:paraId="7249E520" w14:textId="77777777" w:rsidR="000D100E" w:rsidRPr="00E82110" w:rsidRDefault="000D100E" w:rsidP="00E74D5B">
            <w:pPr>
              <w:rPr>
                <w:rFonts w:asciiTheme="majorHAnsi" w:hAnsiTheme="majorHAnsi" w:cstheme="minorHAnsi"/>
                <w:sz w:val="24"/>
                <w:szCs w:val="24"/>
              </w:rPr>
            </w:pPr>
            <w:r>
              <w:rPr>
                <w:rFonts w:asciiTheme="majorHAnsi" w:hAnsiTheme="majorHAnsi" w:cstheme="minorHAnsi"/>
                <w:sz w:val="24"/>
                <w:szCs w:val="24"/>
              </w:rPr>
              <w:t>8</w:t>
            </w:r>
          </w:p>
        </w:tc>
        <w:tc>
          <w:tcPr>
            <w:tcW w:w="1260" w:type="dxa"/>
            <w:shd w:val="clear" w:color="auto" w:fill="548DD4" w:themeFill="text2" w:themeFillTint="99"/>
          </w:tcPr>
          <w:p w14:paraId="17E7F257" w14:textId="77777777" w:rsidR="000D100E" w:rsidRPr="00E82110" w:rsidRDefault="000D100E" w:rsidP="00E74D5B">
            <w:pPr>
              <w:rPr>
                <w:rFonts w:asciiTheme="majorHAnsi" w:hAnsiTheme="majorHAnsi" w:cstheme="minorHAnsi"/>
                <w:b/>
                <w:sz w:val="24"/>
                <w:szCs w:val="24"/>
              </w:rPr>
            </w:pPr>
            <w:r w:rsidRPr="00E82110">
              <w:rPr>
                <w:rFonts w:asciiTheme="majorHAnsi" w:hAnsiTheme="majorHAnsi" w:cstheme="minorHAnsi"/>
                <w:b/>
                <w:sz w:val="24"/>
                <w:szCs w:val="24"/>
              </w:rPr>
              <w:t>Slide Title:</w:t>
            </w:r>
          </w:p>
        </w:tc>
        <w:tc>
          <w:tcPr>
            <w:tcW w:w="7380" w:type="dxa"/>
            <w:gridSpan w:val="2"/>
          </w:tcPr>
          <w:p w14:paraId="3848B4DE" w14:textId="77777777" w:rsidR="000D100E" w:rsidRPr="00E82110" w:rsidRDefault="00D367D0" w:rsidP="00E74D5B">
            <w:pPr>
              <w:rPr>
                <w:rFonts w:asciiTheme="majorHAnsi" w:hAnsiTheme="majorHAnsi" w:cstheme="minorHAnsi"/>
                <w:sz w:val="24"/>
                <w:szCs w:val="24"/>
              </w:rPr>
            </w:pPr>
            <w:r>
              <w:rPr>
                <w:rFonts w:asciiTheme="majorHAnsi" w:hAnsiTheme="majorHAnsi"/>
                <w:sz w:val="24"/>
                <w:szCs w:val="24"/>
              </w:rPr>
              <w:t>The Language of DNA</w:t>
            </w:r>
          </w:p>
        </w:tc>
      </w:tr>
      <w:tr w:rsidR="000D100E" w:rsidRPr="00E82110" w14:paraId="43498C52" w14:textId="77777777">
        <w:trPr>
          <w:trHeight w:val="197"/>
        </w:trPr>
        <w:tc>
          <w:tcPr>
            <w:tcW w:w="10908" w:type="dxa"/>
            <w:gridSpan w:val="5"/>
            <w:shd w:val="clear" w:color="auto" w:fill="548DD4" w:themeFill="text2" w:themeFillTint="99"/>
          </w:tcPr>
          <w:p w14:paraId="7E81593E" w14:textId="77777777" w:rsidR="000D100E" w:rsidRPr="00E82110" w:rsidRDefault="000D100E" w:rsidP="00E74D5B">
            <w:pPr>
              <w:rPr>
                <w:rFonts w:asciiTheme="majorHAnsi" w:hAnsiTheme="majorHAnsi" w:cstheme="minorHAnsi"/>
                <w:b/>
                <w:sz w:val="24"/>
                <w:szCs w:val="24"/>
              </w:rPr>
            </w:pPr>
            <w:r w:rsidRPr="00E82110">
              <w:rPr>
                <w:rFonts w:asciiTheme="majorHAnsi" w:hAnsiTheme="majorHAnsi" w:cstheme="minorHAnsi"/>
                <w:b/>
                <w:sz w:val="24"/>
                <w:szCs w:val="24"/>
              </w:rPr>
              <w:t>Visual Description and Reference Images:</w:t>
            </w:r>
          </w:p>
        </w:tc>
      </w:tr>
      <w:tr w:rsidR="000D100E" w:rsidRPr="00E82110" w14:paraId="3E3F66B9" w14:textId="77777777">
        <w:trPr>
          <w:trHeight w:val="1529"/>
        </w:trPr>
        <w:tc>
          <w:tcPr>
            <w:tcW w:w="10908" w:type="dxa"/>
            <w:gridSpan w:val="5"/>
          </w:tcPr>
          <w:p w14:paraId="7798F5BC" w14:textId="77777777" w:rsidR="00BD23AE" w:rsidRDefault="00C84A4F" w:rsidP="00C84A4F">
            <w:pPr>
              <w:rPr>
                <w:rFonts w:asciiTheme="majorHAnsi" w:hAnsiTheme="majorHAnsi"/>
              </w:rPr>
            </w:pPr>
            <w:r>
              <w:rPr>
                <w:rFonts w:asciiTheme="majorHAnsi" w:hAnsiTheme="majorHAnsi"/>
              </w:rPr>
              <w:t>A static image here would be okay. Depending on what is made for the previous slide, it may make more sense to make slide and extension of slide 7.</w:t>
            </w:r>
          </w:p>
          <w:p w14:paraId="4218263B" w14:textId="77777777" w:rsidR="00C84A4F" w:rsidRPr="00C84A4F" w:rsidRDefault="00C84A4F" w:rsidP="00C84A4F">
            <w:pPr>
              <w:rPr>
                <w:rFonts w:asciiTheme="majorHAnsi" w:hAnsiTheme="majorHAnsi"/>
              </w:rPr>
            </w:pPr>
          </w:p>
          <w:p w14:paraId="337F85DE" w14:textId="77777777" w:rsidR="00BD23AE" w:rsidRPr="00E82110" w:rsidRDefault="00C84A4F" w:rsidP="00E74D5B">
            <w:pPr>
              <w:rPr>
                <w:rFonts w:asciiTheme="majorHAnsi" w:hAnsiTheme="majorHAnsi"/>
                <w:sz w:val="24"/>
                <w:szCs w:val="24"/>
              </w:rPr>
            </w:pPr>
            <w:r>
              <w:rPr>
                <w:rFonts w:asciiTheme="majorHAnsi" w:hAnsiTheme="majorHAnsi"/>
                <w:noProof/>
              </w:rPr>
              <w:drawing>
                <wp:inline distT="0" distB="0" distL="0" distR="0" wp14:anchorId="24EA8230" wp14:editId="53911EEA">
                  <wp:extent cx="1371600" cy="1092200"/>
                  <wp:effectExtent l="0" t="0" r="0" b="0"/>
                  <wp:docPr id="4" name="Picture 3" descr="Macintosh HD:Users:phillipgreco:Desktop:stock-photo-dna-617754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hillipgreco:Desktop:stock-photo-dna-6177543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71600" cy="1092200"/>
                          </a:xfrm>
                          <a:prstGeom prst="rect">
                            <a:avLst/>
                          </a:prstGeom>
                          <a:noFill/>
                          <a:ln>
                            <a:noFill/>
                          </a:ln>
                        </pic:spPr>
                      </pic:pic>
                    </a:graphicData>
                  </a:graphic>
                </wp:inline>
              </w:drawing>
            </w:r>
          </w:p>
        </w:tc>
      </w:tr>
      <w:tr w:rsidR="000D100E" w:rsidRPr="00E82110" w14:paraId="5AAA6951" w14:textId="77777777">
        <w:trPr>
          <w:trHeight w:val="260"/>
        </w:trPr>
        <w:tc>
          <w:tcPr>
            <w:tcW w:w="4698" w:type="dxa"/>
            <w:gridSpan w:val="4"/>
            <w:shd w:val="clear" w:color="auto" w:fill="548DD4" w:themeFill="text2" w:themeFillTint="99"/>
          </w:tcPr>
          <w:p w14:paraId="21548F37" w14:textId="77777777" w:rsidR="000D100E" w:rsidRPr="00E82110" w:rsidRDefault="000D100E" w:rsidP="00E74D5B">
            <w:pPr>
              <w:rPr>
                <w:rFonts w:asciiTheme="majorHAnsi" w:hAnsiTheme="majorHAnsi" w:cstheme="minorHAnsi"/>
                <w:b/>
                <w:sz w:val="24"/>
                <w:szCs w:val="24"/>
              </w:rPr>
            </w:pPr>
            <w:r w:rsidRPr="00E82110">
              <w:rPr>
                <w:rFonts w:asciiTheme="majorHAnsi" w:hAnsiTheme="majorHAnsi" w:cstheme="minorHAnsi"/>
                <w:b/>
                <w:sz w:val="24"/>
                <w:szCs w:val="24"/>
              </w:rPr>
              <w:t>Key Bullet Points:</w:t>
            </w:r>
          </w:p>
        </w:tc>
        <w:tc>
          <w:tcPr>
            <w:tcW w:w="6210" w:type="dxa"/>
            <w:shd w:val="clear" w:color="auto" w:fill="548DD4" w:themeFill="text2" w:themeFillTint="99"/>
          </w:tcPr>
          <w:p w14:paraId="4406F9D0" w14:textId="77777777" w:rsidR="000D100E" w:rsidRPr="00E82110" w:rsidRDefault="000D100E" w:rsidP="00E74D5B">
            <w:pPr>
              <w:rPr>
                <w:rFonts w:asciiTheme="majorHAnsi" w:hAnsiTheme="majorHAnsi" w:cstheme="minorHAnsi"/>
                <w:b/>
                <w:sz w:val="24"/>
                <w:szCs w:val="24"/>
              </w:rPr>
            </w:pPr>
            <w:r w:rsidRPr="00E82110">
              <w:rPr>
                <w:rFonts w:asciiTheme="majorHAnsi" w:hAnsiTheme="majorHAnsi" w:cstheme="minorHAnsi"/>
                <w:b/>
                <w:sz w:val="24"/>
                <w:szCs w:val="24"/>
              </w:rPr>
              <w:t>Script:</w:t>
            </w:r>
          </w:p>
        </w:tc>
      </w:tr>
      <w:tr w:rsidR="000D100E" w:rsidRPr="00E82110" w14:paraId="7AFAA622" w14:textId="77777777">
        <w:trPr>
          <w:trHeight w:val="77"/>
        </w:trPr>
        <w:tc>
          <w:tcPr>
            <w:tcW w:w="4698" w:type="dxa"/>
            <w:gridSpan w:val="4"/>
          </w:tcPr>
          <w:p w14:paraId="56973093" w14:textId="77777777" w:rsidR="000D100E" w:rsidRDefault="000D100E" w:rsidP="00820D3A">
            <w:pPr>
              <w:pStyle w:val="ListParagraph"/>
              <w:numPr>
                <w:ilvl w:val="0"/>
                <w:numId w:val="2"/>
              </w:numPr>
              <w:rPr>
                <w:rFonts w:asciiTheme="majorHAnsi" w:hAnsiTheme="majorHAnsi"/>
              </w:rPr>
            </w:pPr>
            <w:r>
              <w:rPr>
                <w:rFonts w:asciiTheme="majorHAnsi" w:hAnsiTheme="majorHAnsi"/>
              </w:rPr>
              <w:t xml:space="preserve"> </w:t>
            </w:r>
            <w:r w:rsidR="00E97B50">
              <w:rPr>
                <w:rFonts w:asciiTheme="majorHAnsi" w:hAnsiTheme="majorHAnsi"/>
              </w:rPr>
              <w:t>DNA is contructed of the nucleic acids adenine(</w:t>
            </w:r>
            <w:r w:rsidR="0093520F">
              <w:rPr>
                <w:rFonts w:asciiTheme="majorHAnsi" w:hAnsiTheme="majorHAnsi"/>
              </w:rPr>
              <w:t>A</w:t>
            </w:r>
            <w:r w:rsidR="00E97B50">
              <w:rPr>
                <w:rFonts w:asciiTheme="majorHAnsi" w:hAnsiTheme="majorHAnsi"/>
              </w:rPr>
              <w:t>), guanine (</w:t>
            </w:r>
            <w:r w:rsidR="0093520F">
              <w:rPr>
                <w:rFonts w:asciiTheme="majorHAnsi" w:hAnsiTheme="majorHAnsi"/>
              </w:rPr>
              <w:t>G</w:t>
            </w:r>
            <w:r w:rsidR="00E97B50">
              <w:rPr>
                <w:rFonts w:asciiTheme="majorHAnsi" w:hAnsiTheme="majorHAnsi"/>
              </w:rPr>
              <w:t>), cytosine (</w:t>
            </w:r>
            <w:r w:rsidR="0093520F">
              <w:rPr>
                <w:rFonts w:asciiTheme="majorHAnsi" w:hAnsiTheme="majorHAnsi"/>
              </w:rPr>
              <w:t>C)</w:t>
            </w:r>
            <w:r w:rsidR="00E97B50">
              <w:rPr>
                <w:rFonts w:asciiTheme="majorHAnsi" w:hAnsiTheme="majorHAnsi"/>
              </w:rPr>
              <w:t>, and thymine (</w:t>
            </w:r>
            <w:r w:rsidR="0093520F">
              <w:rPr>
                <w:rFonts w:asciiTheme="majorHAnsi" w:hAnsiTheme="majorHAnsi"/>
              </w:rPr>
              <w:t>T</w:t>
            </w:r>
            <w:r w:rsidR="00E97B50">
              <w:rPr>
                <w:rFonts w:asciiTheme="majorHAnsi" w:hAnsiTheme="majorHAnsi"/>
              </w:rPr>
              <w:t>).</w:t>
            </w:r>
          </w:p>
          <w:p w14:paraId="012F63AE" w14:textId="77777777" w:rsidR="00E97B50" w:rsidRDefault="00E97B50" w:rsidP="00820D3A">
            <w:pPr>
              <w:pStyle w:val="ListParagraph"/>
              <w:numPr>
                <w:ilvl w:val="0"/>
                <w:numId w:val="2"/>
              </w:numPr>
              <w:rPr>
                <w:rFonts w:asciiTheme="majorHAnsi" w:hAnsiTheme="majorHAnsi"/>
              </w:rPr>
            </w:pPr>
            <w:r>
              <w:rPr>
                <w:rFonts w:asciiTheme="majorHAnsi" w:hAnsiTheme="majorHAnsi"/>
              </w:rPr>
              <w:t>Triplets of nucleic acids specify w</w:t>
            </w:r>
            <w:r w:rsidR="00385E4D">
              <w:rPr>
                <w:rFonts w:asciiTheme="majorHAnsi" w:hAnsiTheme="majorHAnsi"/>
              </w:rPr>
              <w:t>hich particular</w:t>
            </w:r>
            <w:r>
              <w:rPr>
                <w:rFonts w:asciiTheme="majorHAnsi" w:hAnsiTheme="majorHAnsi"/>
              </w:rPr>
              <w:t xml:space="preserve"> amino acid is to be used in the construction of a protein.</w:t>
            </w:r>
          </w:p>
          <w:p w14:paraId="120FA962" w14:textId="77777777" w:rsidR="00E97B50" w:rsidRDefault="00E97B50" w:rsidP="00820D3A">
            <w:pPr>
              <w:pStyle w:val="ListParagraph"/>
              <w:numPr>
                <w:ilvl w:val="0"/>
                <w:numId w:val="2"/>
              </w:numPr>
              <w:rPr>
                <w:rFonts w:asciiTheme="majorHAnsi" w:hAnsiTheme="majorHAnsi"/>
              </w:rPr>
            </w:pPr>
            <w:r>
              <w:rPr>
                <w:rFonts w:asciiTheme="majorHAnsi" w:hAnsiTheme="majorHAnsi"/>
              </w:rPr>
              <w:t>A strand of triplets that specifies how to make a protein is called a gene.</w:t>
            </w:r>
          </w:p>
          <w:p w14:paraId="7DE1DDA8" w14:textId="77777777" w:rsidR="00E97B50" w:rsidRDefault="00795B00" w:rsidP="00820D3A">
            <w:pPr>
              <w:pStyle w:val="ListParagraph"/>
              <w:numPr>
                <w:ilvl w:val="0"/>
                <w:numId w:val="2"/>
              </w:numPr>
              <w:rPr>
                <w:rFonts w:asciiTheme="majorHAnsi" w:hAnsiTheme="majorHAnsi"/>
              </w:rPr>
            </w:pPr>
            <w:r>
              <w:rPr>
                <w:rFonts w:asciiTheme="majorHAnsi" w:hAnsiTheme="majorHAnsi"/>
              </w:rPr>
              <w:t>Combinations of genes are usually needed to make visible traits.</w:t>
            </w:r>
          </w:p>
          <w:p w14:paraId="5D015F31" w14:textId="77777777" w:rsidR="00795B00" w:rsidRPr="00E62E14" w:rsidRDefault="00795B00" w:rsidP="00080818">
            <w:pPr>
              <w:pStyle w:val="ListParagraph"/>
              <w:numPr>
                <w:ilvl w:val="0"/>
                <w:numId w:val="0"/>
              </w:numPr>
              <w:ind w:left="360"/>
              <w:rPr>
                <w:rFonts w:asciiTheme="majorHAnsi" w:hAnsiTheme="majorHAnsi"/>
              </w:rPr>
            </w:pPr>
          </w:p>
        </w:tc>
        <w:tc>
          <w:tcPr>
            <w:tcW w:w="6210" w:type="dxa"/>
          </w:tcPr>
          <w:p w14:paraId="18ADC547" w14:textId="77777777" w:rsidR="007225AD" w:rsidRDefault="007225AD" w:rsidP="00B85BF1">
            <w:pPr>
              <w:rPr>
                <w:rFonts w:asciiTheme="majorHAnsi" w:hAnsiTheme="majorHAnsi"/>
                <w:sz w:val="24"/>
                <w:szCs w:val="24"/>
              </w:rPr>
            </w:pPr>
            <w:r>
              <w:rPr>
                <w:rFonts w:asciiTheme="majorHAnsi" w:hAnsiTheme="majorHAnsi"/>
                <w:sz w:val="24"/>
                <w:szCs w:val="24"/>
              </w:rPr>
              <w:t>Recall that proteins dictate cell function and DNA is the instructions for how those proteins are made.  The most basic level</w:t>
            </w:r>
            <w:r w:rsidR="00142B15">
              <w:rPr>
                <w:rFonts w:asciiTheme="majorHAnsi" w:hAnsiTheme="majorHAnsi"/>
                <w:sz w:val="24"/>
                <w:szCs w:val="24"/>
              </w:rPr>
              <w:t xml:space="preserve"> of protein complexity involves</w:t>
            </w:r>
            <w:r>
              <w:rPr>
                <w:rFonts w:asciiTheme="majorHAnsi" w:hAnsiTheme="majorHAnsi"/>
                <w:sz w:val="24"/>
                <w:szCs w:val="24"/>
              </w:rPr>
              <w:t xml:space="preserve"> sequences of amino acids that will then fold on themselves to create complex three dimensional shapes capable of action within the cell.</w:t>
            </w:r>
          </w:p>
          <w:p w14:paraId="5D75EC8A" w14:textId="77777777" w:rsidR="007225AD" w:rsidRDefault="007225AD" w:rsidP="00B85BF1">
            <w:pPr>
              <w:rPr>
                <w:rFonts w:asciiTheme="majorHAnsi" w:hAnsiTheme="majorHAnsi"/>
                <w:sz w:val="24"/>
                <w:szCs w:val="24"/>
              </w:rPr>
            </w:pPr>
          </w:p>
          <w:p w14:paraId="1000495F" w14:textId="77777777" w:rsidR="00B85BF1" w:rsidRDefault="007225AD" w:rsidP="00B85BF1">
            <w:pPr>
              <w:rPr>
                <w:rFonts w:asciiTheme="majorHAnsi" w:hAnsiTheme="majorHAnsi"/>
                <w:sz w:val="24"/>
                <w:szCs w:val="24"/>
              </w:rPr>
            </w:pPr>
            <w:r>
              <w:rPr>
                <w:rFonts w:asciiTheme="majorHAnsi" w:hAnsiTheme="majorHAnsi"/>
                <w:sz w:val="24"/>
                <w:szCs w:val="24"/>
              </w:rPr>
              <w:t>The manner in which these instructions are read parallels the manner in which you are reading this</w:t>
            </w:r>
            <w:r w:rsidR="00142B15">
              <w:rPr>
                <w:rFonts w:asciiTheme="majorHAnsi" w:hAnsiTheme="majorHAnsi"/>
                <w:sz w:val="24"/>
                <w:szCs w:val="24"/>
              </w:rPr>
              <w:t xml:space="preserve"> information</w:t>
            </w:r>
            <w:r>
              <w:rPr>
                <w:rFonts w:asciiTheme="majorHAnsi" w:hAnsiTheme="majorHAnsi"/>
                <w:sz w:val="24"/>
                <w:szCs w:val="24"/>
              </w:rPr>
              <w:t>. DNA has</w:t>
            </w:r>
            <w:r w:rsidR="00142B15">
              <w:rPr>
                <w:rFonts w:asciiTheme="majorHAnsi" w:hAnsiTheme="majorHAnsi"/>
                <w:sz w:val="24"/>
                <w:szCs w:val="24"/>
              </w:rPr>
              <w:t xml:space="preserve"> four nucleic acids:</w:t>
            </w:r>
            <w:r>
              <w:rPr>
                <w:rFonts w:asciiTheme="majorHAnsi" w:hAnsiTheme="majorHAnsi"/>
                <w:sz w:val="24"/>
                <w:szCs w:val="24"/>
              </w:rPr>
              <w:t xml:space="preserve"> adenine, thymine, guanine, and cytosine. These four nucleic acids are like the letters of </w:t>
            </w:r>
            <w:r w:rsidR="00142B15">
              <w:rPr>
                <w:rFonts w:asciiTheme="majorHAnsi" w:hAnsiTheme="majorHAnsi"/>
                <w:sz w:val="24"/>
                <w:szCs w:val="24"/>
              </w:rPr>
              <w:t>the alphabet. N</w:t>
            </w:r>
            <w:r>
              <w:rPr>
                <w:rFonts w:asciiTheme="majorHAnsi" w:hAnsiTheme="majorHAnsi"/>
                <w:sz w:val="24"/>
                <w:szCs w:val="24"/>
              </w:rPr>
              <w:t>ucleic acids are put to</w:t>
            </w:r>
            <w:r w:rsidR="00142B15">
              <w:rPr>
                <w:rFonts w:asciiTheme="majorHAnsi" w:hAnsiTheme="majorHAnsi"/>
                <w:sz w:val="24"/>
                <w:szCs w:val="24"/>
              </w:rPr>
              <w:t>g</w:t>
            </w:r>
            <w:r>
              <w:rPr>
                <w:rFonts w:asciiTheme="majorHAnsi" w:hAnsiTheme="majorHAnsi"/>
                <w:sz w:val="24"/>
                <w:szCs w:val="24"/>
              </w:rPr>
              <w:t>ether in combinations of three called triplets</w:t>
            </w:r>
            <w:r w:rsidR="00142B15">
              <w:rPr>
                <w:rFonts w:asciiTheme="majorHAnsi" w:hAnsiTheme="majorHAnsi"/>
                <w:sz w:val="24"/>
                <w:szCs w:val="24"/>
              </w:rPr>
              <w:t xml:space="preserve"> that are much like the words of a sentence. A specific sequence of triplets specifies an instruction, much like specific words in sequence make a sentence. The specific instructions for how to make a protein are called a gene. Usually combinations of genes are required to make different proteins that will result in an overall effect. For example, a person’s height is the combination of numerous genes relative to not only development, but also nutrition, growth, and metabolism. This concept is known as polygene inheritance.  All of the characteristics of an organism are the product of instructions in a person’s DNA. The collective group of genetic material within the nucleus is called the genome.</w:t>
            </w:r>
          </w:p>
          <w:p w14:paraId="760B6FD0" w14:textId="77777777" w:rsidR="00142B15" w:rsidRDefault="00142B15" w:rsidP="00B85BF1">
            <w:pPr>
              <w:rPr>
                <w:rFonts w:asciiTheme="majorHAnsi" w:hAnsiTheme="majorHAnsi"/>
                <w:sz w:val="24"/>
                <w:szCs w:val="24"/>
              </w:rPr>
            </w:pPr>
          </w:p>
          <w:p w14:paraId="2FCD8882" w14:textId="77777777" w:rsidR="00B85BF1" w:rsidRPr="00B85BF1" w:rsidRDefault="00B85BF1" w:rsidP="00142B15">
            <w:pPr>
              <w:rPr>
                <w:rFonts w:asciiTheme="majorHAnsi" w:hAnsiTheme="majorHAnsi"/>
                <w:sz w:val="22"/>
                <w:szCs w:val="22"/>
              </w:rPr>
            </w:pPr>
          </w:p>
        </w:tc>
      </w:tr>
    </w:tbl>
    <w:p w14:paraId="7CC46E6B" w14:textId="77777777" w:rsidR="00014E08" w:rsidRDefault="00014E08">
      <w:pPr>
        <w:spacing w:after="200" w:line="276" w:lineRule="auto"/>
        <w:rPr>
          <w:rFonts w:asciiTheme="majorHAnsi" w:hAnsiTheme="majorHAnsi" w:cstheme="minorHAnsi"/>
        </w:rPr>
      </w:pPr>
      <w:r>
        <w:rPr>
          <w:rFonts w:asciiTheme="majorHAnsi" w:hAnsiTheme="majorHAnsi" w:cstheme="minorHAnsi"/>
        </w:rPr>
        <w:br w:type="page"/>
      </w:r>
    </w:p>
    <w:p w14:paraId="16CCF9AE" w14:textId="77777777" w:rsidR="00B55F38" w:rsidRDefault="00B55F38">
      <w:pPr>
        <w:spacing w:after="200" w:line="276" w:lineRule="auto"/>
        <w:rPr>
          <w:rFonts w:asciiTheme="majorHAnsi" w:hAnsiTheme="majorHAnsi" w:cstheme="minorHAnsi"/>
        </w:rPr>
      </w:pPr>
    </w:p>
    <w:tbl>
      <w:tblPr>
        <w:tblStyle w:val="TableGrid"/>
        <w:tblW w:w="10908" w:type="dxa"/>
        <w:tblLook w:val="04A0" w:firstRow="1" w:lastRow="0" w:firstColumn="1" w:lastColumn="0" w:noHBand="0" w:noVBand="1"/>
      </w:tblPr>
      <w:tblGrid>
        <w:gridCol w:w="1008"/>
        <w:gridCol w:w="1260"/>
        <w:gridCol w:w="1260"/>
        <w:gridCol w:w="1170"/>
        <w:gridCol w:w="6210"/>
      </w:tblGrid>
      <w:tr w:rsidR="0086367B" w:rsidRPr="00E82110" w14:paraId="603E13B3" w14:textId="77777777">
        <w:trPr>
          <w:trHeight w:val="315"/>
        </w:trPr>
        <w:tc>
          <w:tcPr>
            <w:tcW w:w="1008" w:type="dxa"/>
            <w:shd w:val="clear" w:color="auto" w:fill="548DD4" w:themeFill="text2" w:themeFillTint="99"/>
          </w:tcPr>
          <w:p w14:paraId="509356F6" w14:textId="77777777" w:rsidR="0086367B" w:rsidRPr="00E82110" w:rsidRDefault="0086367B" w:rsidP="00E74D5B">
            <w:pPr>
              <w:rPr>
                <w:rFonts w:asciiTheme="majorHAnsi" w:hAnsiTheme="majorHAnsi" w:cstheme="minorHAnsi"/>
                <w:b/>
                <w:sz w:val="24"/>
                <w:szCs w:val="24"/>
              </w:rPr>
            </w:pPr>
            <w:r>
              <w:rPr>
                <w:rFonts w:asciiTheme="majorHAnsi" w:hAnsiTheme="majorHAnsi"/>
              </w:rPr>
              <w:br w:type="page"/>
            </w:r>
            <w:r w:rsidRPr="00E82110">
              <w:rPr>
                <w:rFonts w:asciiTheme="majorHAnsi" w:hAnsiTheme="majorHAnsi" w:cstheme="minorHAnsi"/>
                <w:b/>
                <w:sz w:val="24"/>
                <w:szCs w:val="24"/>
              </w:rPr>
              <w:t>Slide #:</w:t>
            </w:r>
          </w:p>
        </w:tc>
        <w:tc>
          <w:tcPr>
            <w:tcW w:w="1260" w:type="dxa"/>
          </w:tcPr>
          <w:p w14:paraId="3F7BF189" w14:textId="77777777" w:rsidR="0086367B" w:rsidRPr="00E82110" w:rsidRDefault="0086367B" w:rsidP="00E74D5B">
            <w:pPr>
              <w:rPr>
                <w:rFonts w:asciiTheme="majorHAnsi" w:hAnsiTheme="majorHAnsi" w:cstheme="minorHAnsi"/>
                <w:sz w:val="24"/>
                <w:szCs w:val="24"/>
              </w:rPr>
            </w:pPr>
            <w:r>
              <w:rPr>
                <w:rFonts w:asciiTheme="majorHAnsi" w:hAnsiTheme="majorHAnsi" w:cstheme="minorHAnsi"/>
                <w:sz w:val="24"/>
                <w:szCs w:val="24"/>
              </w:rPr>
              <w:t>9</w:t>
            </w:r>
          </w:p>
        </w:tc>
        <w:tc>
          <w:tcPr>
            <w:tcW w:w="1260" w:type="dxa"/>
            <w:shd w:val="clear" w:color="auto" w:fill="548DD4" w:themeFill="text2" w:themeFillTint="99"/>
          </w:tcPr>
          <w:p w14:paraId="10EDEA44" w14:textId="77777777" w:rsidR="0086367B" w:rsidRPr="00E82110" w:rsidRDefault="0086367B" w:rsidP="00E74D5B">
            <w:pPr>
              <w:rPr>
                <w:rFonts w:asciiTheme="majorHAnsi" w:hAnsiTheme="majorHAnsi" w:cstheme="minorHAnsi"/>
                <w:b/>
                <w:sz w:val="24"/>
                <w:szCs w:val="24"/>
              </w:rPr>
            </w:pPr>
            <w:r w:rsidRPr="00E82110">
              <w:rPr>
                <w:rFonts w:asciiTheme="majorHAnsi" w:hAnsiTheme="majorHAnsi" w:cstheme="minorHAnsi"/>
                <w:b/>
                <w:sz w:val="24"/>
                <w:szCs w:val="24"/>
              </w:rPr>
              <w:t>Slide Title:</w:t>
            </w:r>
          </w:p>
        </w:tc>
        <w:tc>
          <w:tcPr>
            <w:tcW w:w="7380" w:type="dxa"/>
            <w:gridSpan w:val="2"/>
          </w:tcPr>
          <w:p w14:paraId="1240EFD9" w14:textId="77777777" w:rsidR="0086367B" w:rsidRPr="00E82110" w:rsidRDefault="00142B15" w:rsidP="00E74D5B">
            <w:pPr>
              <w:rPr>
                <w:rFonts w:asciiTheme="majorHAnsi" w:hAnsiTheme="majorHAnsi" w:cstheme="minorHAnsi"/>
                <w:sz w:val="24"/>
                <w:szCs w:val="24"/>
              </w:rPr>
            </w:pPr>
            <w:r>
              <w:rPr>
                <w:rFonts w:asciiTheme="majorHAnsi" w:hAnsiTheme="majorHAnsi"/>
                <w:sz w:val="24"/>
                <w:szCs w:val="24"/>
              </w:rPr>
              <w:t>Double Strand Configuration</w:t>
            </w:r>
          </w:p>
        </w:tc>
      </w:tr>
      <w:tr w:rsidR="0086367B" w:rsidRPr="00E82110" w14:paraId="6EA414A7" w14:textId="77777777">
        <w:trPr>
          <w:trHeight w:val="197"/>
        </w:trPr>
        <w:tc>
          <w:tcPr>
            <w:tcW w:w="10908" w:type="dxa"/>
            <w:gridSpan w:val="5"/>
            <w:shd w:val="clear" w:color="auto" w:fill="548DD4" w:themeFill="text2" w:themeFillTint="99"/>
          </w:tcPr>
          <w:p w14:paraId="488698E3" w14:textId="77777777" w:rsidR="0086367B" w:rsidRPr="00E82110" w:rsidRDefault="0086367B" w:rsidP="00E74D5B">
            <w:pPr>
              <w:rPr>
                <w:rFonts w:asciiTheme="majorHAnsi" w:hAnsiTheme="majorHAnsi" w:cstheme="minorHAnsi"/>
                <w:b/>
                <w:sz w:val="24"/>
                <w:szCs w:val="24"/>
              </w:rPr>
            </w:pPr>
            <w:r w:rsidRPr="00E82110">
              <w:rPr>
                <w:rFonts w:asciiTheme="majorHAnsi" w:hAnsiTheme="majorHAnsi" w:cstheme="minorHAnsi"/>
                <w:b/>
                <w:sz w:val="24"/>
                <w:szCs w:val="24"/>
              </w:rPr>
              <w:t>Visual Description and Reference Images:</w:t>
            </w:r>
          </w:p>
        </w:tc>
      </w:tr>
      <w:tr w:rsidR="0086367B" w:rsidRPr="00E82110" w14:paraId="3035A163" w14:textId="77777777">
        <w:trPr>
          <w:trHeight w:val="1529"/>
        </w:trPr>
        <w:tc>
          <w:tcPr>
            <w:tcW w:w="10908" w:type="dxa"/>
            <w:gridSpan w:val="5"/>
          </w:tcPr>
          <w:p w14:paraId="27B942DB" w14:textId="77777777" w:rsidR="00C84A4F" w:rsidRDefault="00C84A4F" w:rsidP="00E74D5B">
            <w:pPr>
              <w:rPr>
                <w:rFonts w:asciiTheme="majorHAnsi" w:hAnsiTheme="majorHAnsi"/>
                <w:sz w:val="24"/>
                <w:szCs w:val="24"/>
              </w:rPr>
            </w:pPr>
            <w:r>
              <w:rPr>
                <w:rFonts w:asciiTheme="majorHAnsi" w:hAnsiTheme="majorHAnsi"/>
                <w:sz w:val="24"/>
                <w:szCs w:val="24"/>
              </w:rPr>
              <w:t>On this slide, I think dynamic text should be used. If the students see the following sequence in one color:</w:t>
            </w:r>
          </w:p>
          <w:p w14:paraId="09468C86" w14:textId="77777777" w:rsidR="00C84A4F" w:rsidRDefault="00C84A4F" w:rsidP="00C84A4F">
            <w:pPr>
              <w:rPr>
                <w:rFonts w:asciiTheme="majorHAnsi" w:hAnsiTheme="majorHAnsi"/>
                <w:color w:val="FF0000"/>
                <w:sz w:val="22"/>
                <w:szCs w:val="22"/>
              </w:rPr>
            </w:pPr>
            <w:r w:rsidRPr="00F24FAF">
              <w:rPr>
                <w:rFonts w:asciiTheme="majorHAnsi" w:hAnsiTheme="majorHAnsi"/>
                <w:color w:val="FF0000"/>
                <w:sz w:val="22"/>
                <w:szCs w:val="22"/>
              </w:rPr>
              <w:t>ATGCGCAATGC</w:t>
            </w:r>
          </w:p>
          <w:p w14:paraId="7289B6A9" w14:textId="77777777" w:rsidR="00C84A4F" w:rsidRDefault="00C84A4F" w:rsidP="00C84A4F">
            <w:pPr>
              <w:rPr>
                <w:rFonts w:asciiTheme="majorHAnsi" w:hAnsiTheme="majorHAnsi"/>
                <w:sz w:val="22"/>
                <w:szCs w:val="22"/>
              </w:rPr>
            </w:pPr>
            <w:r>
              <w:rPr>
                <w:rFonts w:asciiTheme="majorHAnsi" w:hAnsiTheme="majorHAnsi"/>
                <w:sz w:val="22"/>
                <w:szCs w:val="22"/>
              </w:rPr>
              <w:t>…we could have the matching strand line up with dashed lines inbetween matching pairs…</w:t>
            </w:r>
          </w:p>
          <w:p w14:paraId="28316443" w14:textId="77777777" w:rsidR="00C84A4F" w:rsidRDefault="00C84A4F" w:rsidP="00C84A4F">
            <w:pPr>
              <w:rPr>
                <w:rFonts w:asciiTheme="majorHAnsi" w:hAnsiTheme="majorHAnsi"/>
                <w:color w:val="4F81BD" w:themeColor="accent1"/>
                <w:sz w:val="22"/>
                <w:szCs w:val="22"/>
              </w:rPr>
            </w:pPr>
            <w:r w:rsidRPr="00F24FAF">
              <w:rPr>
                <w:rFonts w:asciiTheme="majorHAnsi" w:hAnsiTheme="majorHAnsi"/>
                <w:color w:val="4F81BD" w:themeColor="accent1"/>
                <w:sz w:val="22"/>
                <w:szCs w:val="22"/>
              </w:rPr>
              <w:t>TACGCGTTACG</w:t>
            </w:r>
          </w:p>
          <w:p w14:paraId="09E0235A" w14:textId="77777777" w:rsidR="00C84A4F" w:rsidRPr="00C84A4F" w:rsidRDefault="00C84A4F" w:rsidP="00C84A4F">
            <w:pPr>
              <w:rPr>
                <w:rFonts w:asciiTheme="majorHAnsi" w:hAnsiTheme="majorHAnsi"/>
                <w:sz w:val="22"/>
                <w:szCs w:val="22"/>
              </w:rPr>
            </w:pPr>
          </w:p>
          <w:p w14:paraId="76B8F255" w14:textId="77777777" w:rsidR="00C84A4F" w:rsidRPr="00E82110" w:rsidRDefault="00C84A4F" w:rsidP="00E74D5B">
            <w:pPr>
              <w:rPr>
                <w:rFonts w:asciiTheme="majorHAnsi" w:hAnsiTheme="majorHAnsi"/>
                <w:sz w:val="24"/>
                <w:szCs w:val="24"/>
              </w:rPr>
            </w:pPr>
          </w:p>
        </w:tc>
      </w:tr>
      <w:tr w:rsidR="0086367B" w:rsidRPr="00E82110" w14:paraId="57AF817D" w14:textId="77777777">
        <w:trPr>
          <w:trHeight w:val="260"/>
        </w:trPr>
        <w:tc>
          <w:tcPr>
            <w:tcW w:w="4698" w:type="dxa"/>
            <w:gridSpan w:val="4"/>
            <w:shd w:val="clear" w:color="auto" w:fill="548DD4" w:themeFill="text2" w:themeFillTint="99"/>
          </w:tcPr>
          <w:p w14:paraId="147D2C35" w14:textId="77777777" w:rsidR="0086367B" w:rsidRPr="00E82110" w:rsidRDefault="0086367B" w:rsidP="00E74D5B">
            <w:pPr>
              <w:rPr>
                <w:rFonts w:asciiTheme="majorHAnsi" w:hAnsiTheme="majorHAnsi" w:cstheme="minorHAnsi"/>
                <w:b/>
                <w:sz w:val="24"/>
                <w:szCs w:val="24"/>
              </w:rPr>
            </w:pPr>
            <w:r w:rsidRPr="00E82110">
              <w:rPr>
                <w:rFonts w:asciiTheme="majorHAnsi" w:hAnsiTheme="majorHAnsi" w:cstheme="minorHAnsi"/>
                <w:b/>
                <w:sz w:val="24"/>
                <w:szCs w:val="24"/>
              </w:rPr>
              <w:t>Key Bullet Points:</w:t>
            </w:r>
          </w:p>
        </w:tc>
        <w:tc>
          <w:tcPr>
            <w:tcW w:w="6210" w:type="dxa"/>
            <w:shd w:val="clear" w:color="auto" w:fill="548DD4" w:themeFill="text2" w:themeFillTint="99"/>
          </w:tcPr>
          <w:p w14:paraId="2115AD8B" w14:textId="77777777" w:rsidR="0086367B" w:rsidRPr="00E82110" w:rsidRDefault="0086367B" w:rsidP="00E74D5B">
            <w:pPr>
              <w:rPr>
                <w:rFonts w:asciiTheme="majorHAnsi" w:hAnsiTheme="majorHAnsi" w:cstheme="minorHAnsi"/>
                <w:b/>
                <w:sz w:val="24"/>
                <w:szCs w:val="24"/>
              </w:rPr>
            </w:pPr>
            <w:r w:rsidRPr="00E82110">
              <w:rPr>
                <w:rFonts w:asciiTheme="majorHAnsi" w:hAnsiTheme="majorHAnsi" w:cstheme="minorHAnsi"/>
                <w:b/>
                <w:sz w:val="24"/>
                <w:szCs w:val="24"/>
              </w:rPr>
              <w:t>Script:</w:t>
            </w:r>
          </w:p>
        </w:tc>
      </w:tr>
      <w:tr w:rsidR="0086367B" w:rsidRPr="00E82110" w14:paraId="0536A025" w14:textId="77777777">
        <w:trPr>
          <w:trHeight w:val="77"/>
        </w:trPr>
        <w:tc>
          <w:tcPr>
            <w:tcW w:w="4698" w:type="dxa"/>
            <w:gridSpan w:val="4"/>
          </w:tcPr>
          <w:p w14:paraId="03078A01" w14:textId="77777777" w:rsidR="00F24FAF" w:rsidRDefault="00F24FAF" w:rsidP="00F24FAF">
            <w:pPr>
              <w:pStyle w:val="ListParagraph"/>
              <w:numPr>
                <w:ilvl w:val="0"/>
                <w:numId w:val="2"/>
              </w:numPr>
              <w:rPr>
                <w:rFonts w:asciiTheme="majorHAnsi" w:hAnsiTheme="majorHAnsi"/>
              </w:rPr>
            </w:pPr>
            <w:r>
              <w:rPr>
                <w:rFonts w:asciiTheme="majorHAnsi" w:hAnsiTheme="majorHAnsi"/>
              </w:rPr>
              <w:t>The double helix configuration of DNA ensures stability of the genetic code.</w:t>
            </w:r>
          </w:p>
          <w:p w14:paraId="534609ED" w14:textId="77777777" w:rsidR="00F24FAF" w:rsidRDefault="00F24FAF" w:rsidP="00F24FAF">
            <w:pPr>
              <w:pStyle w:val="ListParagraph"/>
              <w:numPr>
                <w:ilvl w:val="0"/>
                <w:numId w:val="2"/>
              </w:numPr>
              <w:rPr>
                <w:rFonts w:asciiTheme="majorHAnsi" w:hAnsiTheme="majorHAnsi"/>
              </w:rPr>
            </w:pPr>
            <w:r>
              <w:rPr>
                <w:rFonts w:asciiTheme="majorHAnsi" w:hAnsiTheme="majorHAnsi"/>
              </w:rPr>
              <w:t>Small changes in a gene can result in major pathophysiologies.</w:t>
            </w:r>
          </w:p>
          <w:p w14:paraId="40F7A077" w14:textId="77777777" w:rsidR="00F24FAF" w:rsidRDefault="00F24FAF" w:rsidP="00F24FAF">
            <w:pPr>
              <w:pStyle w:val="ListParagraph"/>
              <w:numPr>
                <w:ilvl w:val="0"/>
                <w:numId w:val="2"/>
              </w:numPr>
              <w:rPr>
                <w:rFonts w:asciiTheme="majorHAnsi" w:hAnsiTheme="majorHAnsi"/>
              </w:rPr>
            </w:pPr>
            <w:r>
              <w:rPr>
                <w:rFonts w:asciiTheme="majorHAnsi" w:hAnsiTheme="majorHAnsi"/>
              </w:rPr>
              <w:t>A phase shift occurs when nucleic acids are omitted. Consider the following example:</w:t>
            </w:r>
          </w:p>
          <w:p w14:paraId="76D3DE21" w14:textId="77777777" w:rsidR="00F24FAF" w:rsidRPr="00F24FAF" w:rsidRDefault="00F24FAF" w:rsidP="00F24FAF">
            <w:pPr>
              <w:pStyle w:val="ListParagraph"/>
              <w:numPr>
                <w:ilvl w:val="1"/>
                <w:numId w:val="2"/>
              </w:numPr>
              <w:rPr>
                <w:rFonts w:asciiTheme="majorHAnsi" w:hAnsiTheme="majorHAnsi"/>
                <w:i/>
              </w:rPr>
            </w:pPr>
            <w:r w:rsidRPr="00F24FAF">
              <w:rPr>
                <w:rFonts w:asciiTheme="majorHAnsi" w:hAnsiTheme="majorHAnsi"/>
                <w:i/>
              </w:rPr>
              <w:t>Normal sentence: An</w:t>
            </w:r>
            <w:r w:rsidRPr="00F24FAF">
              <w:rPr>
                <w:rFonts w:asciiTheme="majorHAnsi" w:hAnsiTheme="majorHAnsi"/>
                <w:i/>
                <w:color w:val="FF0000"/>
              </w:rPr>
              <w:t>a</w:t>
            </w:r>
            <w:r w:rsidRPr="00F24FAF">
              <w:rPr>
                <w:rFonts w:asciiTheme="majorHAnsi" w:hAnsiTheme="majorHAnsi"/>
                <w:i/>
              </w:rPr>
              <w:t>tomy And Physiology Is Fun.</w:t>
            </w:r>
          </w:p>
          <w:p w14:paraId="38FD7D38" w14:textId="77777777" w:rsidR="00F24FAF" w:rsidRPr="00F24FAF" w:rsidRDefault="00F24FAF" w:rsidP="00F24FAF">
            <w:pPr>
              <w:pStyle w:val="ListParagraph"/>
              <w:numPr>
                <w:ilvl w:val="1"/>
                <w:numId w:val="2"/>
              </w:numPr>
              <w:rPr>
                <w:rFonts w:asciiTheme="majorHAnsi" w:hAnsiTheme="majorHAnsi"/>
                <w:i/>
              </w:rPr>
            </w:pPr>
            <w:r w:rsidRPr="00F24FAF">
              <w:rPr>
                <w:rFonts w:asciiTheme="majorHAnsi" w:hAnsiTheme="majorHAnsi"/>
                <w:i/>
              </w:rPr>
              <w:t>Ph</w:t>
            </w:r>
            <w:r>
              <w:rPr>
                <w:rFonts w:asciiTheme="majorHAnsi" w:hAnsiTheme="majorHAnsi"/>
                <w:i/>
              </w:rPr>
              <w:t xml:space="preserve">ase shift by removing </w:t>
            </w:r>
            <w:r w:rsidRPr="00F24FAF">
              <w:rPr>
                <w:rFonts w:asciiTheme="majorHAnsi" w:hAnsiTheme="majorHAnsi"/>
                <w:i/>
                <w:color w:val="FF0000"/>
              </w:rPr>
              <w:t>a</w:t>
            </w:r>
            <w:r w:rsidRPr="00F24FAF">
              <w:rPr>
                <w:rFonts w:asciiTheme="majorHAnsi" w:hAnsiTheme="majorHAnsi"/>
                <w:i/>
              </w:rPr>
              <w:t>: AntomyA ndP hysiologyI sF un.</w:t>
            </w:r>
          </w:p>
          <w:p w14:paraId="6FB9901A" w14:textId="77777777" w:rsidR="00F24FAF" w:rsidRDefault="00F24FAF" w:rsidP="00F24FAF">
            <w:pPr>
              <w:pStyle w:val="ListParagraph"/>
              <w:numPr>
                <w:ilvl w:val="0"/>
                <w:numId w:val="2"/>
              </w:numPr>
              <w:rPr>
                <w:rFonts w:asciiTheme="majorHAnsi" w:hAnsiTheme="majorHAnsi"/>
              </w:rPr>
            </w:pPr>
            <w:r>
              <w:rPr>
                <w:rFonts w:asciiTheme="majorHAnsi" w:hAnsiTheme="majorHAnsi"/>
              </w:rPr>
              <w:t xml:space="preserve">When opposing DNA strands </w:t>
            </w:r>
            <w:r w:rsidR="00613AC5">
              <w:rPr>
                <w:rFonts w:asciiTheme="majorHAnsi" w:hAnsiTheme="majorHAnsi"/>
              </w:rPr>
              <w:t>pair</w:t>
            </w:r>
            <w:r>
              <w:rPr>
                <w:rFonts w:asciiTheme="majorHAnsi" w:hAnsiTheme="majorHAnsi"/>
              </w:rPr>
              <w:t xml:space="preserve"> up:</w:t>
            </w:r>
          </w:p>
          <w:p w14:paraId="3CDA2F94" w14:textId="77777777" w:rsidR="00F24FAF" w:rsidRDefault="00F24FAF" w:rsidP="00F24FAF">
            <w:pPr>
              <w:pStyle w:val="ListParagraph"/>
              <w:numPr>
                <w:ilvl w:val="1"/>
                <w:numId w:val="2"/>
              </w:numPr>
              <w:rPr>
                <w:rFonts w:asciiTheme="majorHAnsi" w:hAnsiTheme="majorHAnsi"/>
              </w:rPr>
            </w:pPr>
            <w:r>
              <w:rPr>
                <w:rFonts w:asciiTheme="majorHAnsi" w:hAnsiTheme="majorHAnsi"/>
              </w:rPr>
              <w:t xml:space="preserve">Adenine always </w:t>
            </w:r>
            <w:r w:rsidR="00613AC5">
              <w:rPr>
                <w:rFonts w:asciiTheme="majorHAnsi" w:hAnsiTheme="majorHAnsi"/>
              </w:rPr>
              <w:t>pair</w:t>
            </w:r>
            <w:r>
              <w:rPr>
                <w:rFonts w:asciiTheme="majorHAnsi" w:hAnsiTheme="majorHAnsi"/>
              </w:rPr>
              <w:t xml:space="preserve"> to thymine.</w:t>
            </w:r>
          </w:p>
          <w:p w14:paraId="19601D9B" w14:textId="77777777" w:rsidR="00F24FAF" w:rsidRDefault="00F24FAF" w:rsidP="00F24FAF">
            <w:pPr>
              <w:pStyle w:val="ListParagraph"/>
              <w:numPr>
                <w:ilvl w:val="1"/>
                <w:numId w:val="2"/>
              </w:numPr>
              <w:rPr>
                <w:rFonts w:asciiTheme="majorHAnsi" w:hAnsiTheme="majorHAnsi"/>
              </w:rPr>
            </w:pPr>
            <w:r>
              <w:rPr>
                <w:rFonts w:asciiTheme="majorHAnsi" w:hAnsiTheme="majorHAnsi"/>
              </w:rPr>
              <w:t xml:space="preserve">Cytosine </w:t>
            </w:r>
            <w:r w:rsidR="002A70E9">
              <w:rPr>
                <w:rFonts w:asciiTheme="majorHAnsi" w:hAnsiTheme="majorHAnsi"/>
              </w:rPr>
              <w:t xml:space="preserve">always </w:t>
            </w:r>
            <w:r w:rsidR="00613AC5">
              <w:rPr>
                <w:rFonts w:asciiTheme="majorHAnsi" w:hAnsiTheme="majorHAnsi"/>
              </w:rPr>
              <w:t>pair</w:t>
            </w:r>
            <w:r w:rsidR="002A70E9">
              <w:rPr>
                <w:rFonts w:asciiTheme="majorHAnsi" w:hAnsiTheme="majorHAnsi"/>
              </w:rPr>
              <w:t xml:space="preserve"> guanine.</w:t>
            </w:r>
          </w:p>
          <w:p w14:paraId="175C78CF" w14:textId="77777777" w:rsidR="002A70E9" w:rsidRPr="00F24FAF" w:rsidRDefault="00613AC5" w:rsidP="002A70E9">
            <w:pPr>
              <w:pStyle w:val="ListParagraph"/>
              <w:numPr>
                <w:ilvl w:val="0"/>
                <w:numId w:val="2"/>
              </w:numPr>
              <w:rPr>
                <w:rFonts w:asciiTheme="majorHAnsi" w:hAnsiTheme="majorHAnsi"/>
              </w:rPr>
            </w:pPr>
            <w:r>
              <w:rPr>
                <w:rFonts w:asciiTheme="majorHAnsi" w:hAnsiTheme="majorHAnsi"/>
              </w:rPr>
              <w:t>Corresponding</w:t>
            </w:r>
            <w:r w:rsidR="002A70E9">
              <w:rPr>
                <w:rFonts w:asciiTheme="majorHAnsi" w:hAnsiTheme="majorHAnsi"/>
              </w:rPr>
              <w:t xml:space="preserve"> strands are like an internal checking mechanism that ensures genetic code remains unchanged. </w:t>
            </w:r>
          </w:p>
        </w:tc>
        <w:tc>
          <w:tcPr>
            <w:tcW w:w="6210" w:type="dxa"/>
          </w:tcPr>
          <w:p w14:paraId="51936B33" w14:textId="77777777" w:rsidR="00FB38E6" w:rsidRDefault="00FB38E6" w:rsidP="00FB38E6">
            <w:pPr>
              <w:rPr>
                <w:rFonts w:asciiTheme="majorHAnsi" w:hAnsiTheme="majorHAnsi"/>
                <w:sz w:val="24"/>
                <w:szCs w:val="24"/>
              </w:rPr>
            </w:pPr>
            <w:r>
              <w:rPr>
                <w:rFonts w:asciiTheme="majorHAnsi" w:hAnsiTheme="majorHAnsi"/>
                <w:sz w:val="24"/>
                <w:szCs w:val="24"/>
              </w:rPr>
              <w:t xml:space="preserve">DNA has a double helix configuration. Two strands of DNA that are read in opposite directions attach to each other to encourage stability within the human genome. Consider this configuration to be like the buttons of shirt. As long as the correct sequence of buttons fit the correct sequence of holes, the shirt looks uniform and correct on the body. If the buttons are not placed in the proper sequence, a chaotic appearance will result that could cause social stigma. A </w:t>
            </w:r>
            <w:r w:rsidR="00613AC5">
              <w:rPr>
                <w:rFonts w:asciiTheme="majorHAnsi" w:hAnsiTheme="majorHAnsi"/>
                <w:sz w:val="24"/>
                <w:szCs w:val="24"/>
              </w:rPr>
              <w:t xml:space="preserve">corresponding </w:t>
            </w:r>
            <w:r>
              <w:rPr>
                <w:rFonts w:asciiTheme="majorHAnsi" w:hAnsiTheme="majorHAnsi"/>
                <w:sz w:val="24"/>
                <w:szCs w:val="24"/>
              </w:rPr>
              <w:t xml:space="preserve">DNA strand ensures that gene sequences are always laid out in the same way. </w:t>
            </w:r>
          </w:p>
          <w:p w14:paraId="1F8460BE" w14:textId="77777777" w:rsidR="00FB38E6" w:rsidRDefault="00FB38E6" w:rsidP="00FB38E6">
            <w:pPr>
              <w:rPr>
                <w:rFonts w:asciiTheme="majorHAnsi" w:hAnsiTheme="majorHAnsi"/>
                <w:sz w:val="24"/>
                <w:szCs w:val="24"/>
              </w:rPr>
            </w:pPr>
          </w:p>
          <w:p w14:paraId="34800B00" w14:textId="77777777" w:rsidR="00FB38E6" w:rsidRDefault="00FB38E6" w:rsidP="00FB38E6">
            <w:pPr>
              <w:rPr>
                <w:rFonts w:asciiTheme="majorHAnsi" w:hAnsiTheme="majorHAnsi"/>
                <w:sz w:val="24"/>
                <w:szCs w:val="24"/>
              </w:rPr>
            </w:pPr>
            <w:r>
              <w:rPr>
                <w:rFonts w:asciiTheme="majorHAnsi" w:hAnsiTheme="majorHAnsi"/>
                <w:sz w:val="24"/>
                <w:szCs w:val="24"/>
              </w:rPr>
              <w:t>To emphasize the importance of DNA always remaining in the same sequence, consider sickle cell anemia. This disorder results from a single missing nucleic acid. As a result of the missing nucleic acid, the triplets in a specific gene are read incorrectly. The gene that is affected relates to proteins that dictate the shape of a red blood cell. When the shape of red blood cells changes, the mechanical way in which they flow through small vessels is affected. As a result, their ability to deliver oxygen to tissues is severely compromised. A missing nucleic acid and the change in reading pattern that results is known as a phase shift. An example of a phase shift can be seen below:</w:t>
            </w:r>
          </w:p>
          <w:p w14:paraId="2F32DEC2" w14:textId="77777777" w:rsidR="00FB38E6" w:rsidRDefault="00FB38E6" w:rsidP="00FB38E6">
            <w:pPr>
              <w:rPr>
                <w:rFonts w:asciiTheme="majorHAnsi" w:hAnsiTheme="majorHAnsi"/>
                <w:sz w:val="24"/>
                <w:szCs w:val="24"/>
              </w:rPr>
            </w:pPr>
          </w:p>
          <w:p w14:paraId="4D98978F" w14:textId="77777777" w:rsidR="00FB38E6" w:rsidRPr="008D1558" w:rsidRDefault="00FB38E6" w:rsidP="008D1558">
            <w:pPr>
              <w:pStyle w:val="ListParagraph"/>
              <w:numPr>
                <w:ilvl w:val="0"/>
                <w:numId w:val="2"/>
              </w:numPr>
              <w:rPr>
                <w:rFonts w:asciiTheme="majorHAnsi" w:hAnsiTheme="majorHAnsi"/>
                <w:i/>
              </w:rPr>
            </w:pPr>
            <w:r w:rsidRPr="008D1558">
              <w:rPr>
                <w:rFonts w:asciiTheme="majorHAnsi" w:hAnsiTheme="majorHAnsi"/>
                <w:i/>
              </w:rPr>
              <w:t>Normal sentence: An</w:t>
            </w:r>
            <w:r w:rsidRPr="008D1558">
              <w:rPr>
                <w:rFonts w:asciiTheme="majorHAnsi" w:hAnsiTheme="majorHAnsi"/>
                <w:i/>
                <w:color w:val="FF0000"/>
              </w:rPr>
              <w:t>a</w:t>
            </w:r>
            <w:r w:rsidR="008D1558" w:rsidRPr="008D1558">
              <w:rPr>
                <w:rFonts w:asciiTheme="majorHAnsi" w:hAnsiTheme="majorHAnsi"/>
                <w:i/>
              </w:rPr>
              <w:t>tomy A</w:t>
            </w:r>
            <w:r w:rsidRPr="008D1558">
              <w:rPr>
                <w:rFonts w:asciiTheme="majorHAnsi" w:hAnsiTheme="majorHAnsi"/>
                <w:i/>
              </w:rPr>
              <w:t xml:space="preserve">nd </w:t>
            </w:r>
            <w:r w:rsidR="008D1558" w:rsidRPr="008D1558">
              <w:rPr>
                <w:rFonts w:asciiTheme="majorHAnsi" w:hAnsiTheme="majorHAnsi"/>
                <w:i/>
              </w:rPr>
              <w:t>Physiology Is F</w:t>
            </w:r>
            <w:r w:rsidRPr="008D1558">
              <w:rPr>
                <w:rFonts w:asciiTheme="majorHAnsi" w:hAnsiTheme="majorHAnsi"/>
                <w:i/>
              </w:rPr>
              <w:t>un.</w:t>
            </w:r>
          </w:p>
          <w:p w14:paraId="71FB360B" w14:textId="77777777" w:rsidR="00FB38E6" w:rsidRPr="008D1558" w:rsidRDefault="00FB38E6" w:rsidP="00FB38E6">
            <w:pPr>
              <w:rPr>
                <w:rFonts w:asciiTheme="majorHAnsi" w:hAnsiTheme="majorHAnsi"/>
                <w:i/>
                <w:sz w:val="24"/>
                <w:szCs w:val="24"/>
              </w:rPr>
            </w:pPr>
          </w:p>
          <w:p w14:paraId="4D552FD1" w14:textId="77777777" w:rsidR="00FB38E6" w:rsidRPr="008D1558" w:rsidRDefault="00FB38E6" w:rsidP="008D1558">
            <w:pPr>
              <w:pStyle w:val="ListParagraph"/>
              <w:numPr>
                <w:ilvl w:val="0"/>
                <w:numId w:val="2"/>
              </w:numPr>
              <w:rPr>
                <w:rFonts w:asciiTheme="majorHAnsi" w:hAnsiTheme="majorHAnsi"/>
                <w:i/>
              </w:rPr>
            </w:pPr>
            <w:r w:rsidRPr="008D1558">
              <w:rPr>
                <w:rFonts w:asciiTheme="majorHAnsi" w:hAnsiTheme="majorHAnsi"/>
                <w:i/>
              </w:rPr>
              <w:t xml:space="preserve">Phase shift by removing one letter: </w:t>
            </w:r>
            <w:r w:rsidR="008D1558" w:rsidRPr="008D1558">
              <w:rPr>
                <w:rFonts w:asciiTheme="majorHAnsi" w:hAnsiTheme="majorHAnsi"/>
                <w:i/>
              </w:rPr>
              <w:t>AntomyA ndP hysiologyI sF un.</w:t>
            </w:r>
          </w:p>
          <w:p w14:paraId="58184D73" w14:textId="77777777" w:rsidR="0086367B" w:rsidRDefault="0086367B" w:rsidP="00E74D5B">
            <w:pPr>
              <w:rPr>
                <w:rFonts w:asciiTheme="majorHAnsi" w:hAnsiTheme="majorHAnsi"/>
                <w:sz w:val="22"/>
                <w:szCs w:val="22"/>
              </w:rPr>
            </w:pPr>
          </w:p>
          <w:p w14:paraId="37601D87" w14:textId="77777777" w:rsidR="008D1558" w:rsidRDefault="008D1558" w:rsidP="00E74D5B">
            <w:pPr>
              <w:rPr>
                <w:rFonts w:asciiTheme="majorHAnsi" w:hAnsiTheme="majorHAnsi"/>
                <w:sz w:val="22"/>
                <w:szCs w:val="22"/>
              </w:rPr>
            </w:pPr>
            <w:r>
              <w:rPr>
                <w:rFonts w:asciiTheme="majorHAnsi" w:hAnsiTheme="majorHAnsi"/>
                <w:sz w:val="22"/>
                <w:szCs w:val="22"/>
              </w:rPr>
              <w:t>The manner in wh</w:t>
            </w:r>
            <w:r w:rsidR="00F24FAF">
              <w:rPr>
                <w:rFonts w:asciiTheme="majorHAnsi" w:hAnsiTheme="majorHAnsi"/>
                <w:sz w:val="22"/>
                <w:szCs w:val="22"/>
              </w:rPr>
              <w:t xml:space="preserve">ich strands are matched follows </w:t>
            </w:r>
            <w:r>
              <w:rPr>
                <w:rFonts w:asciiTheme="majorHAnsi" w:hAnsiTheme="majorHAnsi"/>
                <w:sz w:val="22"/>
                <w:szCs w:val="22"/>
              </w:rPr>
              <w:t>a simple rule. Adenine (A) will always match thymine (T) on an opposing strand and vice versa. Guanine (G) will always match thymine (T) an opposing strand and vice versa.  Consider the following DNA sequence:</w:t>
            </w:r>
          </w:p>
          <w:p w14:paraId="7D599B55" w14:textId="77777777" w:rsidR="00F24FAF" w:rsidRDefault="00F24FAF" w:rsidP="00E74D5B">
            <w:pPr>
              <w:rPr>
                <w:rFonts w:asciiTheme="majorHAnsi" w:hAnsiTheme="majorHAnsi"/>
                <w:sz w:val="22"/>
                <w:szCs w:val="22"/>
              </w:rPr>
            </w:pPr>
          </w:p>
          <w:p w14:paraId="71A8FD2B" w14:textId="77777777" w:rsidR="00F24FAF" w:rsidRPr="00F24FAF" w:rsidRDefault="00F24FAF" w:rsidP="00E74D5B">
            <w:pPr>
              <w:rPr>
                <w:rFonts w:asciiTheme="majorHAnsi" w:hAnsiTheme="majorHAnsi"/>
                <w:color w:val="FF0000"/>
                <w:sz w:val="22"/>
                <w:szCs w:val="22"/>
              </w:rPr>
            </w:pPr>
            <w:r w:rsidRPr="00F24FAF">
              <w:rPr>
                <w:rFonts w:asciiTheme="majorHAnsi" w:hAnsiTheme="majorHAnsi"/>
                <w:color w:val="FF0000"/>
                <w:sz w:val="22"/>
                <w:szCs w:val="22"/>
              </w:rPr>
              <w:t>ATGCGCAATGC</w:t>
            </w:r>
          </w:p>
          <w:p w14:paraId="7B054D09" w14:textId="77777777" w:rsidR="008D1558" w:rsidRDefault="008D1558" w:rsidP="00E74D5B">
            <w:pPr>
              <w:rPr>
                <w:rFonts w:asciiTheme="majorHAnsi" w:hAnsiTheme="majorHAnsi"/>
                <w:sz w:val="22"/>
                <w:szCs w:val="22"/>
              </w:rPr>
            </w:pPr>
          </w:p>
          <w:p w14:paraId="15693A33" w14:textId="77777777" w:rsidR="00F24FAF" w:rsidRDefault="00F24FAF" w:rsidP="00E74D5B">
            <w:pPr>
              <w:rPr>
                <w:rFonts w:asciiTheme="majorHAnsi" w:hAnsiTheme="majorHAnsi"/>
                <w:sz w:val="22"/>
                <w:szCs w:val="22"/>
              </w:rPr>
            </w:pPr>
            <w:r>
              <w:rPr>
                <w:rFonts w:asciiTheme="majorHAnsi" w:hAnsiTheme="majorHAnsi"/>
                <w:sz w:val="22"/>
                <w:szCs w:val="22"/>
              </w:rPr>
              <w:t>The matching DNA sequence on the opposing strand would be…</w:t>
            </w:r>
          </w:p>
          <w:p w14:paraId="00EA679C" w14:textId="77777777" w:rsidR="00F24FAF" w:rsidRDefault="00F24FAF" w:rsidP="00E74D5B">
            <w:pPr>
              <w:rPr>
                <w:rFonts w:asciiTheme="majorHAnsi" w:hAnsiTheme="majorHAnsi"/>
                <w:sz w:val="22"/>
                <w:szCs w:val="22"/>
              </w:rPr>
            </w:pPr>
          </w:p>
          <w:p w14:paraId="3B957E2D" w14:textId="77777777" w:rsidR="00F24FAF" w:rsidRDefault="00F24FAF" w:rsidP="00E74D5B">
            <w:pPr>
              <w:rPr>
                <w:rFonts w:asciiTheme="majorHAnsi" w:hAnsiTheme="majorHAnsi"/>
                <w:color w:val="4F81BD" w:themeColor="accent1"/>
                <w:sz w:val="22"/>
                <w:szCs w:val="22"/>
              </w:rPr>
            </w:pPr>
            <w:r w:rsidRPr="00F24FAF">
              <w:rPr>
                <w:rFonts w:asciiTheme="majorHAnsi" w:hAnsiTheme="majorHAnsi"/>
                <w:color w:val="4F81BD" w:themeColor="accent1"/>
                <w:sz w:val="22"/>
                <w:szCs w:val="22"/>
              </w:rPr>
              <w:t>TACGCGTTACG</w:t>
            </w:r>
          </w:p>
          <w:p w14:paraId="71164828" w14:textId="77777777" w:rsidR="00F24FAF" w:rsidRDefault="00F24FAF" w:rsidP="00E74D5B">
            <w:pPr>
              <w:rPr>
                <w:rFonts w:asciiTheme="majorHAnsi" w:hAnsiTheme="majorHAnsi"/>
                <w:color w:val="4F81BD" w:themeColor="accent1"/>
                <w:sz w:val="22"/>
                <w:szCs w:val="22"/>
              </w:rPr>
            </w:pPr>
          </w:p>
          <w:p w14:paraId="7EDB1A97" w14:textId="77777777" w:rsidR="00F24FAF" w:rsidRPr="00F24FAF" w:rsidRDefault="00F24FAF" w:rsidP="00E74D5B">
            <w:pPr>
              <w:rPr>
                <w:rFonts w:asciiTheme="majorHAnsi" w:hAnsiTheme="majorHAnsi"/>
                <w:sz w:val="22"/>
                <w:szCs w:val="22"/>
              </w:rPr>
            </w:pPr>
          </w:p>
          <w:p w14:paraId="369820FF" w14:textId="77777777" w:rsidR="0086367B" w:rsidRPr="00B85BF1" w:rsidRDefault="0086367B" w:rsidP="00E74D5B">
            <w:pPr>
              <w:rPr>
                <w:rFonts w:asciiTheme="majorHAnsi" w:hAnsiTheme="majorHAnsi"/>
                <w:sz w:val="22"/>
                <w:szCs w:val="22"/>
              </w:rPr>
            </w:pPr>
          </w:p>
        </w:tc>
      </w:tr>
    </w:tbl>
    <w:p w14:paraId="1BAA6630" w14:textId="77777777" w:rsidR="0086367B" w:rsidRDefault="0086367B">
      <w:pPr>
        <w:spacing w:after="200" w:line="276" w:lineRule="auto"/>
        <w:rPr>
          <w:rFonts w:asciiTheme="majorHAnsi" w:hAnsiTheme="majorHAnsi" w:cstheme="minorHAnsi"/>
        </w:rPr>
      </w:pPr>
    </w:p>
    <w:p w14:paraId="731F027F" w14:textId="77777777" w:rsidR="00784C16" w:rsidRDefault="00784C16" w:rsidP="00051301">
      <w:pPr>
        <w:rPr>
          <w:rFonts w:asciiTheme="majorHAnsi" w:hAnsiTheme="majorHAnsi" w:cstheme="minorHAnsi"/>
        </w:rPr>
      </w:pPr>
    </w:p>
    <w:p w14:paraId="07AFB1C9" w14:textId="77777777" w:rsidR="00014E08" w:rsidRDefault="00014E08" w:rsidP="00051301">
      <w:pPr>
        <w:rPr>
          <w:rFonts w:asciiTheme="majorHAnsi" w:hAnsiTheme="majorHAnsi" w:cstheme="minorHAnsi"/>
        </w:rPr>
      </w:pPr>
    </w:p>
    <w:p w14:paraId="7A441201" w14:textId="77777777" w:rsidR="00263146" w:rsidRDefault="00263146">
      <w:pPr>
        <w:spacing w:after="200" w:line="276" w:lineRule="auto"/>
        <w:rPr>
          <w:rFonts w:asciiTheme="majorHAnsi" w:hAnsiTheme="majorHAnsi" w:cstheme="minorHAnsi"/>
        </w:rPr>
      </w:pPr>
      <w:r>
        <w:rPr>
          <w:rFonts w:asciiTheme="majorHAnsi" w:hAnsiTheme="majorHAnsi" w:cstheme="minorHAnsi"/>
        </w:rPr>
        <w:br w:type="page"/>
      </w:r>
    </w:p>
    <w:p w14:paraId="2073B417" w14:textId="77777777" w:rsidR="00FB6ABD" w:rsidRPr="00E82110" w:rsidRDefault="00FB6ABD">
      <w:pPr>
        <w:rPr>
          <w:rFonts w:asciiTheme="majorHAnsi" w:hAnsiTheme="majorHAnsi"/>
        </w:rPr>
      </w:pPr>
    </w:p>
    <w:tbl>
      <w:tblPr>
        <w:tblStyle w:val="TableGrid"/>
        <w:tblW w:w="10908" w:type="dxa"/>
        <w:tblLook w:val="04A0" w:firstRow="1" w:lastRow="0" w:firstColumn="1" w:lastColumn="0" w:noHBand="0" w:noVBand="1"/>
      </w:tblPr>
      <w:tblGrid>
        <w:gridCol w:w="1008"/>
        <w:gridCol w:w="1260"/>
        <w:gridCol w:w="1260"/>
        <w:gridCol w:w="1170"/>
        <w:gridCol w:w="6210"/>
      </w:tblGrid>
      <w:tr w:rsidR="00D54C1F" w:rsidRPr="00E82110" w14:paraId="09B6DE96" w14:textId="77777777">
        <w:trPr>
          <w:trHeight w:val="315"/>
        </w:trPr>
        <w:tc>
          <w:tcPr>
            <w:tcW w:w="1008" w:type="dxa"/>
            <w:shd w:val="clear" w:color="auto" w:fill="548DD4" w:themeFill="text2" w:themeFillTint="99"/>
          </w:tcPr>
          <w:p w14:paraId="11D0966C" w14:textId="77777777" w:rsidR="00D54C1F" w:rsidRPr="00E82110" w:rsidRDefault="00A46DF4" w:rsidP="00E74D5B">
            <w:pPr>
              <w:rPr>
                <w:rFonts w:asciiTheme="majorHAnsi" w:hAnsiTheme="majorHAnsi" w:cstheme="minorHAnsi"/>
                <w:b/>
                <w:sz w:val="24"/>
                <w:szCs w:val="24"/>
              </w:rPr>
            </w:pPr>
            <w:r>
              <w:rPr>
                <w:rFonts w:asciiTheme="majorHAnsi" w:hAnsiTheme="majorHAnsi"/>
              </w:rPr>
              <w:br w:type="page"/>
            </w:r>
            <w:r w:rsidR="00D54C1F">
              <w:rPr>
                <w:rFonts w:asciiTheme="majorHAnsi" w:hAnsiTheme="majorHAnsi"/>
              </w:rPr>
              <w:br w:type="page"/>
            </w:r>
            <w:r w:rsidR="00D54C1F" w:rsidRPr="00E82110">
              <w:rPr>
                <w:rFonts w:asciiTheme="majorHAnsi" w:hAnsiTheme="majorHAnsi" w:cstheme="minorHAnsi"/>
                <w:b/>
                <w:sz w:val="24"/>
                <w:szCs w:val="24"/>
              </w:rPr>
              <w:t>Slide #:</w:t>
            </w:r>
          </w:p>
        </w:tc>
        <w:tc>
          <w:tcPr>
            <w:tcW w:w="1260" w:type="dxa"/>
          </w:tcPr>
          <w:p w14:paraId="0A276C54" w14:textId="77777777" w:rsidR="00D54C1F" w:rsidRPr="00E82110" w:rsidRDefault="00D54C1F" w:rsidP="00E74D5B">
            <w:pPr>
              <w:rPr>
                <w:rFonts w:asciiTheme="majorHAnsi" w:hAnsiTheme="majorHAnsi" w:cstheme="minorHAnsi"/>
                <w:sz w:val="24"/>
                <w:szCs w:val="24"/>
              </w:rPr>
            </w:pPr>
            <w:r>
              <w:rPr>
                <w:rFonts w:asciiTheme="majorHAnsi" w:hAnsiTheme="majorHAnsi" w:cstheme="minorHAnsi"/>
                <w:sz w:val="24"/>
                <w:szCs w:val="24"/>
              </w:rPr>
              <w:t>1</w:t>
            </w:r>
            <w:r w:rsidR="002B6A24">
              <w:rPr>
                <w:rFonts w:asciiTheme="majorHAnsi" w:hAnsiTheme="majorHAnsi" w:cstheme="minorHAnsi"/>
                <w:sz w:val="24"/>
                <w:szCs w:val="24"/>
              </w:rPr>
              <w:t>0</w:t>
            </w:r>
          </w:p>
        </w:tc>
        <w:tc>
          <w:tcPr>
            <w:tcW w:w="1260" w:type="dxa"/>
            <w:shd w:val="clear" w:color="auto" w:fill="548DD4" w:themeFill="text2" w:themeFillTint="99"/>
          </w:tcPr>
          <w:p w14:paraId="257383BF" w14:textId="77777777" w:rsidR="00D54C1F" w:rsidRPr="00E82110" w:rsidRDefault="00D54C1F" w:rsidP="00E74D5B">
            <w:pPr>
              <w:rPr>
                <w:rFonts w:asciiTheme="majorHAnsi" w:hAnsiTheme="majorHAnsi" w:cstheme="minorHAnsi"/>
                <w:b/>
                <w:sz w:val="24"/>
                <w:szCs w:val="24"/>
              </w:rPr>
            </w:pPr>
            <w:r w:rsidRPr="00E82110">
              <w:rPr>
                <w:rFonts w:asciiTheme="majorHAnsi" w:hAnsiTheme="majorHAnsi" w:cstheme="minorHAnsi"/>
                <w:b/>
                <w:sz w:val="24"/>
                <w:szCs w:val="24"/>
              </w:rPr>
              <w:t>Slide Title:</w:t>
            </w:r>
          </w:p>
        </w:tc>
        <w:tc>
          <w:tcPr>
            <w:tcW w:w="7380" w:type="dxa"/>
            <w:gridSpan w:val="2"/>
          </w:tcPr>
          <w:p w14:paraId="5B91F6D3" w14:textId="77777777" w:rsidR="00D54C1F" w:rsidRPr="00E82110" w:rsidRDefault="002B6A24" w:rsidP="00E74D5B">
            <w:pPr>
              <w:rPr>
                <w:rFonts w:asciiTheme="majorHAnsi" w:hAnsiTheme="majorHAnsi" w:cstheme="minorHAnsi"/>
                <w:sz w:val="24"/>
                <w:szCs w:val="24"/>
              </w:rPr>
            </w:pPr>
            <w:r>
              <w:rPr>
                <w:rFonts w:asciiTheme="majorHAnsi" w:hAnsiTheme="majorHAnsi"/>
                <w:sz w:val="24"/>
                <w:szCs w:val="24"/>
              </w:rPr>
              <w:t>DNA Replication</w:t>
            </w:r>
          </w:p>
        </w:tc>
      </w:tr>
      <w:tr w:rsidR="00D54C1F" w:rsidRPr="00E82110" w14:paraId="7674A7FE" w14:textId="77777777">
        <w:trPr>
          <w:trHeight w:val="197"/>
        </w:trPr>
        <w:tc>
          <w:tcPr>
            <w:tcW w:w="10908" w:type="dxa"/>
            <w:gridSpan w:val="5"/>
            <w:shd w:val="clear" w:color="auto" w:fill="548DD4" w:themeFill="text2" w:themeFillTint="99"/>
          </w:tcPr>
          <w:p w14:paraId="4785E37A" w14:textId="77777777" w:rsidR="00D54C1F" w:rsidRPr="00E82110" w:rsidRDefault="00D54C1F" w:rsidP="00E74D5B">
            <w:pPr>
              <w:rPr>
                <w:rFonts w:asciiTheme="majorHAnsi" w:hAnsiTheme="majorHAnsi" w:cstheme="minorHAnsi"/>
                <w:b/>
                <w:sz w:val="24"/>
                <w:szCs w:val="24"/>
              </w:rPr>
            </w:pPr>
            <w:r w:rsidRPr="00E82110">
              <w:rPr>
                <w:rFonts w:asciiTheme="majorHAnsi" w:hAnsiTheme="majorHAnsi" w:cstheme="minorHAnsi"/>
                <w:b/>
                <w:sz w:val="24"/>
                <w:szCs w:val="24"/>
              </w:rPr>
              <w:t>Visual Description and Reference Images:</w:t>
            </w:r>
          </w:p>
        </w:tc>
      </w:tr>
      <w:tr w:rsidR="00D54C1F" w:rsidRPr="00E82110" w14:paraId="1804057B" w14:textId="77777777">
        <w:trPr>
          <w:trHeight w:val="1529"/>
        </w:trPr>
        <w:tc>
          <w:tcPr>
            <w:tcW w:w="10908" w:type="dxa"/>
            <w:gridSpan w:val="5"/>
          </w:tcPr>
          <w:p w14:paraId="745DB1F5" w14:textId="77777777" w:rsidR="00D54C1F" w:rsidRDefault="00BC5744" w:rsidP="002B6A24">
            <w:pPr>
              <w:rPr>
                <w:rFonts w:asciiTheme="majorHAnsi" w:hAnsiTheme="majorHAnsi"/>
                <w:sz w:val="24"/>
                <w:szCs w:val="24"/>
              </w:rPr>
            </w:pPr>
            <w:r>
              <w:rPr>
                <w:rFonts w:asciiTheme="majorHAnsi" w:hAnsiTheme="majorHAnsi"/>
                <w:sz w:val="24"/>
                <w:szCs w:val="24"/>
              </w:rPr>
              <w:t>Once again, this is an area where Rob and I will need to coordinate. This is the video I show in class…</w:t>
            </w:r>
          </w:p>
          <w:p w14:paraId="4980F96B" w14:textId="77777777" w:rsidR="00BC5744" w:rsidRDefault="006457E3" w:rsidP="002B6A24">
            <w:pPr>
              <w:rPr>
                <w:rFonts w:asciiTheme="majorHAnsi" w:hAnsiTheme="majorHAnsi"/>
                <w:sz w:val="24"/>
                <w:szCs w:val="24"/>
              </w:rPr>
            </w:pPr>
            <w:hyperlink r:id="rId21" w:history="1">
              <w:r w:rsidR="00BC5744" w:rsidRPr="00E35D5D">
                <w:rPr>
                  <w:rStyle w:val="Hyperlink"/>
                  <w:rFonts w:asciiTheme="majorHAnsi" w:hAnsiTheme="majorHAnsi"/>
                </w:rPr>
                <w:t>http://www.youtube.com/watch?v=4jtmOZaIvS0</w:t>
              </w:r>
            </w:hyperlink>
          </w:p>
          <w:p w14:paraId="73ED499F" w14:textId="77777777" w:rsidR="00BC5744" w:rsidRDefault="006457E3" w:rsidP="002B6A24">
            <w:pPr>
              <w:rPr>
                <w:rFonts w:asciiTheme="majorHAnsi" w:hAnsiTheme="majorHAnsi"/>
                <w:sz w:val="24"/>
                <w:szCs w:val="24"/>
              </w:rPr>
            </w:pPr>
            <w:hyperlink r:id="rId22" w:history="1">
              <w:r w:rsidR="00277033" w:rsidRPr="00E35D5D">
                <w:rPr>
                  <w:rStyle w:val="Hyperlink"/>
                  <w:rFonts w:asciiTheme="majorHAnsi" w:hAnsiTheme="majorHAnsi"/>
                </w:rPr>
                <w:t>http://www.youtube.com/watch?v=teV62zrm2P0</w:t>
              </w:r>
            </w:hyperlink>
          </w:p>
          <w:p w14:paraId="712E4B1A" w14:textId="77777777" w:rsidR="00277033" w:rsidRPr="00E82110" w:rsidRDefault="00277033" w:rsidP="002B6A24">
            <w:pPr>
              <w:rPr>
                <w:rFonts w:asciiTheme="majorHAnsi" w:hAnsiTheme="majorHAnsi"/>
                <w:sz w:val="24"/>
                <w:szCs w:val="24"/>
              </w:rPr>
            </w:pPr>
          </w:p>
        </w:tc>
      </w:tr>
      <w:tr w:rsidR="00D54C1F" w:rsidRPr="00E82110" w14:paraId="19F9B889" w14:textId="77777777">
        <w:trPr>
          <w:trHeight w:val="260"/>
        </w:trPr>
        <w:tc>
          <w:tcPr>
            <w:tcW w:w="4698" w:type="dxa"/>
            <w:gridSpan w:val="4"/>
            <w:shd w:val="clear" w:color="auto" w:fill="548DD4" w:themeFill="text2" w:themeFillTint="99"/>
          </w:tcPr>
          <w:p w14:paraId="6D52FBD9" w14:textId="77777777" w:rsidR="00D54C1F" w:rsidRPr="00E82110" w:rsidRDefault="00D54C1F" w:rsidP="00E74D5B">
            <w:pPr>
              <w:rPr>
                <w:rFonts w:asciiTheme="majorHAnsi" w:hAnsiTheme="majorHAnsi" w:cstheme="minorHAnsi"/>
                <w:b/>
                <w:sz w:val="24"/>
                <w:szCs w:val="24"/>
              </w:rPr>
            </w:pPr>
            <w:r w:rsidRPr="00E82110">
              <w:rPr>
                <w:rFonts w:asciiTheme="majorHAnsi" w:hAnsiTheme="majorHAnsi" w:cstheme="minorHAnsi"/>
                <w:b/>
                <w:sz w:val="24"/>
                <w:szCs w:val="24"/>
              </w:rPr>
              <w:t>Key Bullet Points:</w:t>
            </w:r>
          </w:p>
        </w:tc>
        <w:tc>
          <w:tcPr>
            <w:tcW w:w="6210" w:type="dxa"/>
            <w:shd w:val="clear" w:color="auto" w:fill="548DD4" w:themeFill="text2" w:themeFillTint="99"/>
          </w:tcPr>
          <w:p w14:paraId="2394AE91" w14:textId="77777777" w:rsidR="00D54C1F" w:rsidRPr="00E82110" w:rsidRDefault="00D54C1F" w:rsidP="00E74D5B">
            <w:pPr>
              <w:rPr>
                <w:rFonts w:asciiTheme="majorHAnsi" w:hAnsiTheme="majorHAnsi" w:cstheme="minorHAnsi"/>
                <w:b/>
                <w:sz w:val="24"/>
                <w:szCs w:val="24"/>
              </w:rPr>
            </w:pPr>
            <w:r w:rsidRPr="00E82110">
              <w:rPr>
                <w:rFonts w:asciiTheme="majorHAnsi" w:hAnsiTheme="majorHAnsi" w:cstheme="minorHAnsi"/>
                <w:b/>
                <w:sz w:val="24"/>
                <w:szCs w:val="24"/>
              </w:rPr>
              <w:t>Script:</w:t>
            </w:r>
          </w:p>
        </w:tc>
      </w:tr>
      <w:tr w:rsidR="00D54C1F" w:rsidRPr="00E82110" w14:paraId="03BDD7FC" w14:textId="77777777">
        <w:trPr>
          <w:trHeight w:val="77"/>
        </w:trPr>
        <w:tc>
          <w:tcPr>
            <w:tcW w:w="4698" w:type="dxa"/>
            <w:gridSpan w:val="4"/>
          </w:tcPr>
          <w:p w14:paraId="1C291AAA" w14:textId="77777777" w:rsidR="008E207D" w:rsidRDefault="00737653" w:rsidP="00737653">
            <w:pPr>
              <w:pStyle w:val="ListParagraph"/>
              <w:numPr>
                <w:ilvl w:val="0"/>
                <w:numId w:val="2"/>
              </w:numPr>
              <w:rPr>
                <w:rFonts w:asciiTheme="majorHAnsi" w:hAnsiTheme="majorHAnsi"/>
              </w:rPr>
            </w:pPr>
            <w:r>
              <w:rPr>
                <w:rFonts w:asciiTheme="majorHAnsi" w:hAnsiTheme="majorHAnsi"/>
              </w:rPr>
              <w:t>A cell must duplicate its DNA in order to divide.</w:t>
            </w:r>
          </w:p>
          <w:p w14:paraId="6FF0BCC1" w14:textId="77777777" w:rsidR="00737653" w:rsidRDefault="00737653" w:rsidP="00737653">
            <w:pPr>
              <w:pStyle w:val="ListParagraph"/>
              <w:numPr>
                <w:ilvl w:val="0"/>
                <w:numId w:val="2"/>
              </w:numPr>
              <w:rPr>
                <w:rFonts w:asciiTheme="majorHAnsi" w:hAnsiTheme="majorHAnsi"/>
              </w:rPr>
            </w:pPr>
            <w:r>
              <w:rPr>
                <w:rFonts w:asciiTheme="majorHAnsi" w:hAnsiTheme="majorHAnsi"/>
              </w:rPr>
              <w:t>DNA must be copied exactly to avoid pathophysiologies.</w:t>
            </w:r>
          </w:p>
          <w:p w14:paraId="01861F85" w14:textId="77777777" w:rsidR="00737653" w:rsidRDefault="00737653" w:rsidP="00737653">
            <w:pPr>
              <w:pStyle w:val="ListParagraph"/>
              <w:numPr>
                <w:ilvl w:val="0"/>
                <w:numId w:val="2"/>
              </w:numPr>
              <w:rPr>
                <w:rFonts w:asciiTheme="majorHAnsi" w:hAnsiTheme="majorHAnsi"/>
              </w:rPr>
            </w:pPr>
            <w:r>
              <w:rPr>
                <w:rFonts w:asciiTheme="majorHAnsi" w:hAnsiTheme="majorHAnsi"/>
              </w:rPr>
              <w:t>Helicase breaks the hydrogen bonds between matching strands.</w:t>
            </w:r>
          </w:p>
          <w:p w14:paraId="1173D7E8" w14:textId="77777777" w:rsidR="00737653" w:rsidRDefault="00737653" w:rsidP="00737653">
            <w:pPr>
              <w:pStyle w:val="ListParagraph"/>
              <w:numPr>
                <w:ilvl w:val="0"/>
                <w:numId w:val="2"/>
              </w:numPr>
              <w:rPr>
                <w:rFonts w:asciiTheme="majorHAnsi" w:hAnsiTheme="majorHAnsi"/>
              </w:rPr>
            </w:pPr>
            <w:r>
              <w:rPr>
                <w:rFonts w:asciiTheme="majorHAnsi" w:hAnsiTheme="majorHAnsi"/>
              </w:rPr>
              <w:t xml:space="preserve">DNA polymerase </w:t>
            </w:r>
            <w:r w:rsidR="00613AC5">
              <w:rPr>
                <w:rFonts w:asciiTheme="majorHAnsi" w:hAnsiTheme="majorHAnsi"/>
              </w:rPr>
              <w:t>places corresponding</w:t>
            </w:r>
            <w:r>
              <w:rPr>
                <w:rFonts w:asciiTheme="majorHAnsi" w:hAnsiTheme="majorHAnsi"/>
              </w:rPr>
              <w:t xml:space="preserve"> nucleic acids to each of the original strands.</w:t>
            </w:r>
          </w:p>
          <w:p w14:paraId="242EA7AA" w14:textId="77777777" w:rsidR="00737653" w:rsidRDefault="00737653" w:rsidP="00737653">
            <w:pPr>
              <w:pStyle w:val="ListParagraph"/>
              <w:numPr>
                <w:ilvl w:val="0"/>
                <w:numId w:val="2"/>
              </w:numPr>
              <w:rPr>
                <w:rFonts w:asciiTheme="majorHAnsi" w:hAnsiTheme="majorHAnsi"/>
              </w:rPr>
            </w:pPr>
            <w:r>
              <w:rPr>
                <w:rFonts w:asciiTheme="majorHAnsi" w:hAnsiTheme="majorHAnsi"/>
              </w:rPr>
              <w:t xml:space="preserve">One strand is replicated as the helicase dissociates the two strands. Another must do so in segments called Okazaki </w:t>
            </w:r>
            <w:r w:rsidR="005030EA">
              <w:rPr>
                <w:rFonts w:asciiTheme="majorHAnsi" w:hAnsiTheme="majorHAnsi"/>
              </w:rPr>
              <w:t>fragments.</w:t>
            </w:r>
          </w:p>
          <w:p w14:paraId="2CE2F592" w14:textId="77777777" w:rsidR="00737653" w:rsidRPr="00737653" w:rsidRDefault="00737653" w:rsidP="00737653">
            <w:pPr>
              <w:pStyle w:val="ListParagraph"/>
              <w:numPr>
                <w:ilvl w:val="0"/>
                <w:numId w:val="2"/>
              </w:numPr>
              <w:rPr>
                <w:rFonts w:asciiTheme="majorHAnsi" w:hAnsiTheme="majorHAnsi"/>
              </w:rPr>
            </w:pPr>
            <w:r>
              <w:rPr>
                <w:rFonts w:asciiTheme="majorHAnsi" w:hAnsiTheme="majorHAnsi"/>
              </w:rPr>
              <w:t>Semiconservative replication describes the process in which each daughter cell has an original strand and a newly made matching strand.</w:t>
            </w:r>
          </w:p>
        </w:tc>
        <w:tc>
          <w:tcPr>
            <w:tcW w:w="6210" w:type="dxa"/>
          </w:tcPr>
          <w:p w14:paraId="19F3A4D7" w14:textId="77777777" w:rsidR="008E207D" w:rsidRDefault="00737653" w:rsidP="008E207D">
            <w:pPr>
              <w:rPr>
                <w:rFonts w:asciiTheme="majorHAnsi" w:hAnsiTheme="majorHAnsi"/>
                <w:sz w:val="22"/>
                <w:szCs w:val="22"/>
              </w:rPr>
            </w:pPr>
            <w:r>
              <w:rPr>
                <w:rFonts w:asciiTheme="majorHAnsi" w:hAnsiTheme="majorHAnsi"/>
                <w:sz w:val="22"/>
                <w:szCs w:val="22"/>
              </w:rPr>
              <w:t xml:space="preserve">What we </w:t>
            </w:r>
            <w:r w:rsidR="002B6A24">
              <w:rPr>
                <w:rFonts w:asciiTheme="majorHAnsi" w:hAnsiTheme="majorHAnsi"/>
                <w:sz w:val="22"/>
                <w:szCs w:val="22"/>
              </w:rPr>
              <w:t xml:space="preserve">perceive as growth and healing often involves cells of a tissue replicating themselves. In this process, a ‘parent cell’ duplicates its entire DNA, splits the duplicates </w:t>
            </w:r>
            <w:r w:rsidR="00161CDC">
              <w:rPr>
                <w:rFonts w:asciiTheme="majorHAnsi" w:hAnsiTheme="majorHAnsi"/>
                <w:sz w:val="22"/>
                <w:szCs w:val="22"/>
              </w:rPr>
              <w:t xml:space="preserve">equally </w:t>
            </w:r>
            <w:r w:rsidR="002B6A24">
              <w:rPr>
                <w:rFonts w:asciiTheme="majorHAnsi" w:hAnsiTheme="majorHAnsi"/>
                <w:sz w:val="22"/>
                <w:szCs w:val="22"/>
              </w:rPr>
              <w:t xml:space="preserve">between two separate parts, and then divides into two clones of the original called ‘daughter cells’. </w:t>
            </w:r>
          </w:p>
          <w:p w14:paraId="3307902E" w14:textId="77777777" w:rsidR="002B6A24" w:rsidRDefault="002B6A24" w:rsidP="008E207D">
            <w:pPr>
              <w:rPr>
                <w:rFonts w:asciiTheme="majorHAnsi" w:hAnsiTheme="majorHAnsi"/>
                <w:sz w:val="22"/>
                <w:szCs w:val="22"/>
              </w:rPr>
            </w:pPr>
          </w:p>
          <w:p w14:paraId="4432FC28" w14:textId="77777777" w:rsidR="002B6A24" w:rsidRDefault="002B6A24" w:rsidP="008E207D">
            <w:pPr>
              <w:rPr>
                <w:rFonts w:asciiTheme="majorHAnsi" w:hAnsiTheme="majorHAnsi"/>
                <w:sz w:val="22"/>
                <w:szCs w:val="22"/>
              </w:rPr>
            </w:pPr>
            <w:r>
              <w:rPr>
                <w:rFonts w:asciiTheme="majorHAnsi" w:hAnsiTheme="majorHAnsi"/>
                <w:sz w:val="22"/>
                <w:szCs w:val="22"/>
              </w:rPr>
              <w:t xml:space="preserve">For this process to occur, the DNA must be copied exactly. To minimize errors in this process, the nucleus undergoes a process known as semiconservative replication. </w:t>
            </w:r>
            <w:r w:rsidR="00B37E13">
              <w:rPr>
                <w:rFonts w:asciiTheme="majorHAnsi" w:hAnsiTheme="majorHAnsi"/>
                <w:sz w:val="22"/>
                <w:szCs w:val="22"/>
              </w:rPr>
              <w:t>The double strands of DNA are separated and a new opposing strand is made for each of the original strands. This process is called semiconservative because the daughter cells each receive one of the original strands and one newly made matching strand.</w:t>
            </w:r>
          </w:p>
          <w:p w14:paraId="730058A4" w14:textId="77777777" w:rsidR="00B37E13" w:rsidRDefault="00B37E13" w:rsidP="008E207D">
            <w:pPr>
              <w:rPr>
                <w:rFonts w:asciiTheme="majorHAnsi" w:hAnsiTheme="majorHAnsi"/>
                <w:sz w:val="22"/>
                <w:szCs w:val="22"/>
              </w:rPr>
            </w:pPr>
          </w:p>
          <w:p w14:paraId="6F558675" w14:textId="77777777" w:rsidR="00B37E13" w:rsidRDefault="00B37E13" w:rsidP="008E207D">
            <w:pPr>
              <w:rPr>
                <w:rFonts w:asciiTheme="majorHAnsi" w:hAnsiTheme="majorHAnsi"/>
                <w:sz w:val="22"/>
                <w:szCs w:val="22"/>
              </w:rPr>
            </w:pPr>
            <w:r>
              <w:rPr>
                <w:rFonts w:asciiTheme="majorHAnsi" w:hAnsiTheme="majorHAnsi"/>
                <w:sz w:val="22"/>
                <w:szCs w:val="22"/>
              </w:rPr>
              <w:t xml:space="preserve">The reason this process is initiated within the nucleus is not completely understood. Current theories suggest chemical cues or the size of a cell triggers DNA replication. </w:t>
            </w:r>
            <w:r w:rsidR="00E677B6">
              <w:rPr>
                <w:rFonts w:asciiTheme="majorHAnsi" w:hAnsiTheme="majorHAnsi"/>
                <w:sz w:val="22"/>
                <w:szCs w:val="22"/>
              </w:rPr>
              <w:t>At some point a molecule called helicase moves through strands of DNA and separates the matching strands. On each of the opposing strands, a protein called DNA polymerase reads the genetic sequence and matches A to T, T to A, C to G, and G to C as it moves along each strand.</w:t>
            </w:r>
          </w:p>
          <w:p w14:paraId="3F143283" w14:textId="77777777" w:rsidR="00737653" w:rsidRDefault="00737653" w:rsidP="008E207D">
            <w:pPr>
              <w:rPr>
                <w:rFonts w:asciiTheme="majorHAnsi" w:hAnsiTheme="majorHAnsi"/>
                <w:sz w:val="22"/>
                <w:szCs w:val="22"/>
              </w:rPr>
            </w:pPr>
          </w:p>
          <w:p w14:paraId="04E296BF" w14:textId="77777777" w:rsidR="00737653" w:rsidRPr="008E207D" w:rsidRDefault="00737653" w:rsidP="008E207D">
            <w:pPr>
              <w:rPr>
                <w:rFonts w:asciiTheme="majorHAnsi" w:hAnsiTheme="majorHAnsi"/>
                <w:sz w:val="22"/>
                <w:szCs w:val="22"/>
              </w:rPr>
            </w:pPr>
            <w:r>
              <w:rPr>
                <w:rFonts w:asciiTheme="majorHAnsi" w:hAnsiTheme="majorHAnsi"/>
                <w:sz w:val="22"/>
                <w:szCs w:val="22"/>
              </w:rPr>
              <w:t xml:space="preserve">Because strands of DNA must be read in a specific direction, one DNA polymerase molecule can follow the helicase and perform replication. The other strand must constantly be read in segments. These segments of replication are called Okazaki fragments. </w:t>
            </w:r>
          </w:p>
        </w:tc>
      </w:tr>
    </w:tbl>
    <w:p w14:paraId="251393AC" w14:textId="77777777" w:rsidR="00FB6ABD" w:rsidRPr="00E82110" w:rsidRDefault="00FB6ABD">
      <w:pPr>
        <w:rPr>
          <w:rFonts w:asciiTheme="majorHAnsi" w:hAnsiTheme="majorHAnsi"/>
        </w:rPr>
      </w:pPr>
    </w:p>
    <w:p w14:paraId="7B14FF01" w14:textId="77777777" w:rsidR="00D54C1F" w:rsidRDefault="00D54C1F">
      <w:pPr>
        <w:spacing w:after="200" w:line="276" w:lineRule="auto"/>
        <w:rPr>
          <w:rFonts w:asciiTheme="majorHAnsi" w:hAnsiTheme="majorHAnsi"/>
        </w:rPr>
      </w:pPr>
      <w:r>
        <w:rPr>
          <w:rFonts w:asciiTheme="majorHAnsi" w:hAnsiTheme="majorHAnsi"/>
        </w:rPr>
        <w:br w:type="page"/>
      </w:r>
    </w:p>
    <w:tbl>
      <w:tblPr>
        <w:tblStyle w:val="TableGrid"/>
        <w:tblW w:w="10908" w:type="dxa"/>
        <w:tblLook w:val="04A0" w:firstRow="1" w:lastRow="0" w:firstColumn="1" w:lastColumn="0" w:noHBand="0" w:noVBand="1"/>
      </w:tblPr>
      <w:tblGrid>
        <w:gridCol w:w="1008"/>
        <w:gridCol w:w="1260"/>
        <w:gridCol w:w="1260"/>
        <w:gridCol w:w="1170"/>
        <w:gridCol w:w="6210"/>
      </w:tblGrid>
      <w:tr w:rsidR="005353C5" w:rsidRPr="00E82110" w14:paraId="5BDA6852" w14:textId="77777777">
        <w:trPr>
          <w:trHeight w:val="315"/>
        </w:trPr>
        <w:tc>
          <w:tcPr>
            <w:tcW w:w="1008" w:type="dxa"/>
            <w:shd w:val="clear" w:color="auto" w:fill="548DD4" w:themeFill="text2" w:themeFillTint="99"/>
          </w:tcPr>
          <w:p w14:paraId="6F87BB2D" w14:textId="77777777" w:rsidR="005353C5" w:rsidRPr="00E82110" w:rsidRDefault="005353C5" w:rsidP="00E74D5B">
            <w:pPr>
              <w:rPr>
                <w:rFonts w:asciiTheme="majorHAnsi" w:hAnsiTheme="majorHAnsi" w:cstheme="minorHAnsi"/>
                <w:b/>
                <w:sz w:val="24"/>
                <w:szCs w:val="24"/>
              </w:rPr>
            </w:pPr>
            <w:r>
              <w:rPr>
                <w:rFonts w:asciiTheme="majorHAnsi" w:hAnsiTheme="majorHAnsi"/>
              </w:rPr>
              <w:lastRenderedPageBreak/>
              <w:br w:type="page"/>
            </w:r>
            <w:r w:rsidRPr="00E82110">
              <w:rPr>
                <w:rFonts w:asciiTheme="majorHAnsi" w:hAnsiTheme="majorHAnsi" w:cstheme="minorHAnsi"/>
                <w:b/>
                <w:sz w:val="24"/>
                <w:szCs w:val="24"/>
              </w:rPr>
              <w:t>Slide #:</w:t>
            </w:r>
          </w:p>
        </w:tc>
        <w:tc>
          <w:tcPr>
            <w:tcW w:w="1260" w:type="dxa"/>
          </w:tcPr>
          <w:p w14:paraId="4524AA41" w14:textId="77777777" w:rsidR="005353C5" w:rsidRPr="00E82110" w:rsidRDefault="005353C5" w:rsidP="00E74D5B">
            <w:pPr>
              <w:rPr>
                <w:rFonts w:asciiTheme="majorHAnsi" w:hAnsiTheme="majorHAnsi" w:cstheme="minorHAnsi"/>
                <w:sz w:val="24"/>
                <w:szCs w:val="24"/>
              </w:rPr>
            </w:pPr>
            <w:r>
              <w:rPr>
                <w:rFonts w:asciiTheme="majorHAnsi" w:hAnsiTheme="majorHAnsi" w:cstheme="minorHAnsi"/>
                <w:sz w:val="24"/>
                <w:szCs w:val="24"/>
              </w:rPr>
              <w:t>1</w:t>
            </w:r>
            <w:r w:rsidR="00E52400">
              <w:rPr>
                <w:rFonts w:asciiTheme="majorHAnsi" w:hAnsiTheme="majorHAnsi" w:cstheme="minorHAnsi"/>
                <w:sz w:val="24"/>
                <w:szCs w:val="24"/>
              </w:rPr>
              <w:t>1</w:t>
            </w:r>
          </w:p>
        </w:tc>
        <w:tc>
          <w:tcPr>
            <w:tcW w:w="1260" w:type="dxa"/>
            <w:shd w:val="clear" w:color="auto" w:fill="548DD4" w:themeFill="text2" w:themeFillTint="99"/>
          </w:tcPr>
          <w:p w14:paraId="2AA451A9" w14:textId="77777777" w:rsidR="005353C5" w:rsidRPr="00E82110" w:rsidRDefault="005353C5" w:rsidP="00E74D5B">
            <w:pPr>
              <w:rPr>
                <w:rFonts w:asciiTheme="majorHAnsi" w:hAnsiTheme="majorHAnsi" w:cstheme="minorHAnsi"/>
                <w:b/>
                <w:sz w:val="24"/>
                <w:szCs w:val="24"/>
              </w:rPr>
            </w:pPr>
            <w:r w:rsidRPr="00E82110">
              <w:rPr>
                <w:rFonts w:asciiTheme="majorHAnsi" w:hAnsiTheme="majorHAnsi" w:cstheme="minorHAnsi"/>
                <w:b/>
                <w:sz w:val="24"/>
                <w:szCs w:val="24"/>
              </w:rPr>
              <w:t>Slide Title:</w:t>
            </w:r>
          </w:p>
        </w:tc>
        <w:tc>
          <w:tcPr>
            <w:tcW w:w="7380" w:type="dxa"/>
            <w:gridSpan w:val="2"/>
          </w:tcPr>
          <w:p w14:paraId="7CDD9642" w14:textId="77777777" w:rsidR="005353C5" w:rsidRPr="00E82110" w:rsidRDefault="00E52400" w:rsidP="00E74D5B">
            <w:pPr>
              <w:rPr>
                <w:rFonts w:asciiTheme="majorHAnsi" w:hAnsiTheme="majorHAnsi" w:cstheme="minorHAnsi"/>
                <w:sz w:val="24"/>
                <w:szCs w:val="24"/>
              </w:rPr>
            </w:pPr>
            <w:r>
              <w:rPr>
                <w:rFonts w:asciiTheme="majorHAnsi" w:hAnsiTheme="majorHAnsi"/>
                <w:sz w:val="24"/>
                <w:szCs w:val="24"/>
              </w:rPr>
              <w:t>Mitosis</w:t>
            </w:r>
          </w:p>
        </w:tc>
      </w:tr>
      <w:tr w:rsidR="005353C5" w:rsidRPr="00E82110" w14:paraId="27AA63E6" w14:textId="77777777">
        <w:trPr>
          <w:trHeight w:val="197"/>
        </w:trPr>
        <w:tc>
          <w:tcPr>
            <w:tcW w:w="10908" w:type="dxa"/>
            <w:gridSpan w:val="5"/>
            <w:shd w:val="clear" w:color="auto" w:fill="548DD4" w:themeFill="text2" w:themeFillTint="99"/>
          </w:tcPr>
          <w:p w14:paraId="64E105DA" w14:textId="77777777" w:rsidR="005353C5" w:rsidRPr="00E82110" w:rsidRDefault="005353C5" w:rsidP="00E74D5B">
            <w:pPr>
              <w:rPr>
                <w:rFonts w:asciiTheme="majorHAnsi" w:hAnsiTheme="majorHAnsi" w:cstheme="minorHAnsi"/>
                <w:b/>
                <w:sz w:val="24"/>
                <w:szCs w:val="24"/>
              </w:rPr>
            </w:pPr>
            <w:r w:rsidRPr="00E82110">
              <w:rPr>
                <w:rFonts w:asciiTheme="majorHAnsi" w:hAnsiTheme="majorHAnsi" w:cstheme="minorHAnsi"/>
                <w:b/>
                <w:sz w:val="24"/>
                <w:szCs w:val="24"/>
              </w:rPr>
              <w:t>Visual Description and Reference Images:</w:t>
            </w:r>
          </w:p>
        </w:tc>
      </w:tr>
      <w:tr w:rsidR="005353C5" w:rsidRPr="00E82110" w14:paraId="42409107" w14:textId="77777777">
        <w:trPr>
          <w:trHeight w:val="1529"/>
        </w:trPr>
        <w:tc>
          <w:tcPr>
            <w:tcW w:w="10908" w:type="dxa"/>
            <w:gridSpan w:val="5"/>
          </w:tcPr>
          <w:p w14:paraId="4EC73104" w14:textId="77777777" w:rsidR="00795F7D" w:rsidRDefault="00D273E4" w:rsidP="00E74D5B">
            <w:pPr>
              <w:rPr>
                <w:rFonts w:asciiTheme="majorHAnsi" w:hAnsiTheme="majorHAnsi"/>
                <w:sz w:val="24"/>
                <w:szCs w:val="24"/>
              </w:rPr>
            </w:pPr>
            <w:r>
              <w:rPr>
                <w:rFonts w:asciiTheme="majorHAnsi" w:hAnsiTheme="majorHAnsi"/>
                <w:sz w:val="24"/>
                <w:szCs w:val="24"/>
              </w:rPr>
              <w:t>I require my students to go to this site and the next after I lecture on the topic. In class I draw static images of each phase with a description off t</w:t>
            </w:r>
            <w:r w:rsidR="004C5BAC">
              <w:rPr>
                <w:rFonts w:asciiTheme="majorHAnsi" w:hAnsiTheme="majorHAnsi"/>
                <w:sz w:val="24"/>
                <w:szCs w:val="24"/>
              </w:rPr>
              <w:t>o</w:t>
            </w:r>
            <w:r>
              <w:rPr>
                <w:rFonts w:asciiTheme="majorHAnsi" w:hAnsiTheme="majorHAnsi"/>
                <w:sz w:val="24"/>
                <w:szCs w:val="24"/>
              </w:rPr>
              <w:t xml:space="preserve"> the side. An animation is necessary to see how it all comes together, though.</w:t>
            </w:r>
          </w:p>
          <w:p w14:paraId="4AB044B6" w14:textId="77777777" w:rsidR="005353C5" w:rsidRDefault="006457E3" w:rsidP="00E74D5B">
            <w:pPr>
              <w:rPr>
                <w:rFonts w:asciiTheme="majorHAnsi" w:hAnsiTheme="majorHAnsi"/>
                <w:sz w:val="24"/>
                <w:szCs w:val="24"/>
              </w:rPr>
            </w:pPr>
            <w:hyperlink r:id="rId23" w:history="1">
              <w:r w:rsidR="00D273E4" w:rsidRPr="00E35D5D">
                <w:rPr>
                  <w:rStyle w:val="Hyperlink"/>
                  <w:rFonts w:asciiTheme="majorHAnsi" w:hAnsiTheme="majorHAnsi"/>
                </w:rPr>
                <w:t>http://www.biology.arizona.edu/cell_bio/tutorials/cell_cycle/cells3.html</w:t>
              </w:r>
            </w:hyperlink>
          </w:p>
          <w:p w14:paraId="6748E749" w14:textId="77777777" w:rsidR="00D273E4" w:rsidRDefault="006457E3" w:rsidP="00E74D5B">
            <w:pPr>
              <w:rPr>
                <w:rFonts w:asciiTheme="majorHAnsi" w:hAnsiTheme="majorHAnsi"/>
                <w:sz w:val="24"/>
                <w:szCs w:val="24"/>
              </w:rPr>
            </w:pPr>
            <w:hyperlink r:id="rId24" w:history="1">
              <w:r w:rsidR="00D273E4" w:rsidRPr="00E35D5D">
                <w:rPr>
                  <w:rStyle w:val="Hyperlink"/>
                  <w:rFonts w:asciiTheme="majorHAnsi" w:hAnsiTheme="majorHAnsi"/>
                </w:rPr>
                <w:t>http://www.cellsalive.com/mitosis.htm</w:t>
              </w:r>
            </w:hyperlink>
          </w:p>
          <w:p w14:paraId="72DDCE4F" w14:textId="77777777" w:rsidR="00D273E4" w:rsidRPr="00E82110" w:rsidRDefault="00D273E4" w:rsidP="00E74D5B">
            <w:pPr>
              <w:rPr>
                <w:rFonts w:asciiTheme="majorHAnsi" w:hAnsiTheme="majorHAnsi"/>
                <w:sz w:val="24"/>
                <w:szCs w:val="24"/>
              </w:rPr>
            </w:pPr>
          </w:p>
        </w:tc>
      </w:tr>
      <w:tr w:rsidR="005353C5" w:rsidRPr="00E82110" w14:paraId="224BF293" w14:textId="77777777">
        <w:trPr>
          <w:trHeight w:val="260"/>
        </w:trPr>
        <w:tc>
          <w:tcPr>
            <w:tcW w:w="4698" w:type="dxa"/>
            <w:gridSpan w:val="4"/>
            <w:shd w:val="clear" w:color="auto" w:fill="548DD4" w:themeFill="text2" w:themeFillTint="99"/>
          </w:tcPr>
          <w:p w14:paraId="42089BC6" w14:textId="77777777" w:rsidR="005353C5" w:rsidRPr="00E82110" w:rsidRDefault="005353C5" w:rsidP="00E74D5B">
            <w:pPr>
              <w:rPr>
                <w:rFonts w:asciiTheme="majorHAnsi" w:hAnsiTheme="majorHAnsi" w:cstheme="minorHAnsi"/>
                <w:b/>
                <w:sz w:val="24"/>
                <w:szCs w:val="24"/>
              </w:rPr>
            </w:pPr>
            <w:r w:rsidRPr="00E82110">
              <w:rPr>
                <w:rFonts w:asciiTheme="majorHAnsi" w:hAnsiTheme="majorHAnsi" w:cstheme="minorHAnsi"/>
                <w:b/>
                <w:sz w:val="24"/>
                <w:szCs w:val="24"/>
              </w:rPr>
              <w:t>Key Bullet Points:</w:t>
            </w:r>
          </w:p>
        </w:tc>
        <w:tc>
          <w:tcPr>
            <w:tcW w:w="6210" w:type="dxa"/>
            <w:shd w:val="clear" w:color="auto" w:fill="548DD4" w:themeFill="text2" w:themeFillTint="99"/>
          </w:tcPr>
          <w:p w14:paraId="5F4CD9CA" w14:textId="77777777" w:rsidR="005353C5" w:rsidRPr="00E82110" w:rsidRDefault="005353C5" w:rsidP="00E74D5B">
            <w:pPr>
              <w:rPr>
                <w:rFonts w:asciiTheme="majorHAnsi" w:hAnsiTheme="majorHAnsi" w:cstheme="minorHAnsi"/>
                <w:b/>
                <w:sz w:val="24"/>
                <w:szCs w:val="24"/>
              </w:rPr>
            </w:pPr>
            <w:r w:rsidRPr="00E82110">
              <w:rPr>
                <w:rFonts w:asciiTheme="majorHAnsi" w:hAnsiTheme="majorHAnsi" w:cstheme="minorHAnsi"/>
                <w:b/>
                <w:sz w:val="24"/>
                <w:szCs w:val="24"/>
              </w:rPr>
              <w:t>Script:</w:t>
            </w:r>
          </w:p>
        </w:tc>
      </w:tr>
      <w:tr w:rsidR="005353C5" w:rsidRPr="00E82110" w14:paraId="2390BC75" w14:textId="77777777">
        <w:trPr>
          <w:trHeight w:val="77"/>
        </w:trPr>
        <w:tc>
          <w:tcPr>
            <w:tcW w:w="4698" w:type="dxa"/>
            <w:gridSpan w:val="4"/>
          </w:tcPr>
          <w:p w14:paraId="56A5C339" w14:textId="77777777" w:rsidR="00670F56" w:rsidRDefault="00EE0E88" w:rsidP="00EE0E88">
            <w:pPr>
              <w:pStyle w:val="ListParagraph"/>
              <w:numPr>
                <w:ilvl w:val="0"/>
                <w:numId w:val="17"/>
              </w:numPr>
              <w:rPr>
                <w:rFonts w:asciiTheme="majorHAnsi" w:hAnsiTheme="majorHAnsi"/>
              </w:rPr>
            </w:pPr>
            <w:r>
              <w:rPr>
                <w:rFonts w:asciiTheme="majorHAnsi" w:hAnsiTheme="majorHAnsi"/>
              </w:rPr>
              <w:t>Mitosis ensures that all DNA will be properly dived between the two new daughter cells to be formed.</w:t>
            </w:r>
          </w:p>
          <w:p w14:paraId="303F4909" w14:textId="77777777" w:rsidR="00EE0E88" w:rsidRDefault="00EE0E88" w:rsidP="00EE0E88">
            <w:pPr>
              <w:pStyle w:val="ListParagraph"/>
              <w:numPr>
                <w:ilvl w:val="0"/>
                <w:numId w:val="17"/>
              </w:numPr>
              <w:rPr>
                <w:rFonts w:asciiTheme="majorHAnsi" w:hAnsiTheme="majorHAnsi"/>
              </w:rPr>
            </w:pPr>
            <w:r>
              <w:rPr>
                <w:rFonts w:asciiTheme="majorHAnsi" w:hAnsiTheme="majorHAnsi"/>
              </w:rPr>
              <w:t xml:space="preserve">Interphase- </w:t>
            </w:r>
          </w:p>
          <w:p w14:paraId="06E1A442" w14:textId="77777777" w:rsidR="00EE0E88" w:rsidRDefault="00EE0E88" w:rsidP="00EE0E88">
            <w:pPr>
              <w:pStyle w:val="ListParagraph"/>
              <w:numPr>
                <w:ilvl w:val="1"/>
                <w:numId w:val="17"/>
              </w:numPr>
              <w:rPr>
                <w:rFonts w:asciiTheme="majorHAnsi" w:hAnsiTheme="majorHAnsi"/>
              </w:rPr>
            </w:pPr>
            <w:r>
              <w:rPr>
                <w:rFonts w:asciiTheme="majorHAnsi" w:hAnsiTheme="majorHAnsi"/>
              </w:rPr>
              <w:t>Normal functioning cell</w:t>
            </w:r>
          </w:p>
          <w:p w14:paraId="19671E1E" w14:textId="77777777" w:rsidR="00EE0E88" w:rsidRDefault="00EE0E88" w:rsidP="00EE0E88">
            <w:pPr>
              <w:pStyle w:val="ListParagraph"/>
              <w:numPr>
                <w:ilvl w:val="1"/>
                <w:numId w:val="17"/>
              </w:numPr>
              <w:rPr>
                <w:rFonts w:asciiTheme="majorHAnsi" w:hAnsiTheme="majorHAnsi"/>
              </w:rPr>
            </w:pPr>
            <w:r>
              <w:rPr>
                <w:rFonts w:asciiTheme="majorHAnsi" w:hAnsiTheme="majorHAnsi"/>
              </w:rPr>
              <w:t>DNA is replicated</w:t>
            </w:r>
          </w:p>
          <w:p w14:paraId="23FB29D6" w14:textId="77777777" w:rsidR="00EE0E88" w:rsidRDefault="00EE0E88" w:rsidP="00EE0E88">
            <w:pPr>
              <w:pStyle w:val="ListParagraph"/>
              <w:numPr>
                <w:ilvl w:val="0"/>
                <w:numId w:val="17"/>
              </w:numPr>
              <w:rPr>
                <w:rFonts w:asciiTheme="majorHAnsi" w:hAnsiTheme="majorHAnsi"/>
              </w:rPr>
            </w:pPr>
            <w:r>
              <w:rPr>
                <w:rFonts w:asciiTheme="majorHAnsi" w:hAnsiTheme="majorHAnsi"/>
              </w:rPr>
              <w:t xml:space="preserve">Prophase- </w:t>
            </w:r>
          </w:p>
          <w:p w14:paraId="7580AE69" w14:textId="77777777" w:rsidR="00EE0E88" w:rsidRDefault="00EE0E88" w:rsidP="00EE0E88">
            <w:pPr>
              <w:pStyle w:val="ListParagraph"/>
              <w:numPr>
                <w:ilvl w:val="1"/>
                <w:numId w:val="17"/>
              </w:numPr>
              <w:rPr>
                <w:rFonts w:asciiTheme="majorHAnsi" w:hAnsiTheme="majorHAnsi"/>
              </w:rPr>
            </w:pPr>
            <w:r>
              <w:rPr>
                <w:rFonts w:asciiTheme="majorHAnsi" w:hAnsiTheme="majorHAnsi"/>
              </w:rPr>
              <w:t>Nuclear envelope disappears</w:t>
            </w:r>
          </w:p>
          <w:p w14:paraId="64AFF0C5" w14:textId="77777777" w:rsidR="00EE0E88" w:rsidRDefault="00EE0E88" w:rsidP="00EE0E88">
            <w:pPr>
              <w:pStyle w:val="ListParagraph"/>
              <w:numPr>
                <w:ilvl w:val="1"/>
                <w:numId w:val="17"/>
              </w:numPr>
              <w:rPr>
                <w:rFonts w:asciiTheme="majorHAnsi" w:hAnsiTheme="majorHAnsi"/>
              </w:rPr>
            </w:pPr>
            <w:r>
              <w:rPr>
                <w:rFonts w:asciiTheme="majorHAnsi" w:hAnsiTheme="majorHAnsi"/>
              </w:rPr>
              <w:t>Chromatin becomes visible</w:t>
            </w:r>
          </w:p>
          <w:p w14:paraId="4CB4B4DE" w14:textId="77777777" w:rsidR="00EE0E88" w:rsidRDefault="00EE0E88" w:rsidP="00EE0E88">
            <w:pPr>
              <w:pStyle w:val="ListParagraph"/>
              <w:numPr>
                <w:ilvl w:val="1"/>
                <w:numId w:val="17"/>
              </w:numPr>
              <w:rPr>
                <w:rFonts w:asciiTheme="majorHAnsi" w:hAnsiTheme="majorHAnsi"/>
              </w:rPr>
            </w:pPr>
            <w:r>
              <w:rPr>
                <w:rFonts w:asciiTheme="majorHAnsi" w:hAnsiTheme="majorHAnsi"/>
              </w:rPr>
              <w:t>Centrosomes move to opposite poles</w:t>
            </w:r>
          </w:p>
          <w:p w14:paraId="4B8B99CA" w14:textId="77777777" w:rsidR="00EE0E88" w:rsidRDefault="00EE0E88" w:rsidP="00EE0E88">
            <w:pPr>
              <w:pStyle w:val="ListParagraph"/>
              <w:numPr>
                <w:ilvl w:val="0"/>
                <w:numId w:val="17"/>
              </w:numPr>
              <w:rPr>
                <w:rFonts w:asciiTheme="majorHAnsi" w:hAnsiTheme="majorHAnsi"/>
              </w:rPr>
            </w:pPr>
            <w:r>
              <w:rPr>
                <w:rFonts w:asciiTheme="majorHAnsi" w:hAnsiTheme="majorHAnsi"/>
              </w:rPr>
              <w:t>Metaphase-</w:t>
            </w:r>
          </w:p>
          <w:p w14:paraId="4597BEDD" w14:textId="77777777" w:rsidR="00EE0E88" w:rsidRDefault="00EE0E88" w:rsidP="00EE0E88">
            <w:pPr>
              <w:pStyle w:val="ListParagraph"/>
              <w:numPr>
                <w:ilvl w:val="1"/>
                <w:numId w:val="17"/>
              </w:numPr>
              <w:rPr>
                <w:rFonts w:asciiTheme="majorHAnsi" w:hAnsiTheme="majorHAnsi"/>
              </w:rPr>
            </w:pPr>
            <w:r>
              <w:rPr>
                <w:rFonts w:asciiTheme="majorHAnsi" w:hAnsiTheme="majorHAnsi"/>
              </w:rPr>
              <w:t>Chromosomes visible on the equator of the cell</w:t>
            </w:r>
          </w:p>
          <w:p w14:paraId="6981EE03" w14:textId="77777777" w:rsidR="00EE0E88" w:rsidRDefault="00EE0E88" w:rsidP="00EE0E88">
            <w:pPr>
              <w:pStyle w:val="ListParagraph"/>
              <w:numPr>
                <w:ilvl w:val="1"/>
                <w:numId w:val="17"/>
              </w:numPr>
              <w:rPr>
                <w:rFonts w:asciiTheme="majorHAnsi" w:hAnsiTheme="majorHAnsi"/>
              </w:rPr>
            </w:pPr>
            <w:r>
              <w:rPr>
                <w:rFonts w:asciiTheme="majorHAnsi" w:hAnsiTheme="majorHAnsi"/>
              </w:rPr>
              <w:t>Mitotic spindle visible</w:t>
            </w:r>
          </w:p>
          <w:p w14:paraId="3894DF1A" w14:textId="77777777" w:rsidR="00EE0E88" w:rsidRDefault="00EE0E88" w:rsidP="00EE0E88">
            <w:pPr>
              <w:pStyle w:val="ListParagraph"/>
              <w:numPr>
                <w:ilvl w:val="0"/>
                <w:numId w:val="17"/>
              </w:numPr>
              <w:rPr>
                <w:rFonts w:asciiTheme="majorHAnsi" w:hAnsiTheme="majorHAnsi"/>
              </w:rPr>
            </w:pPr>
            <w:r>
              <w:rPr>
                <w:rFonts w:asciiTheme="majorHAnsi" w:hAnsiTheme="majorHAnsi"/>
              </w:rPr>
              <w:t>Anaphase-</w:t>
            </w:r>
          </w:p>
          <w:p w14:paraId="423FC582" w14:textId="77777777" w:rsidR="00EE0E88" w:rsidRDefault="00EE0E88" w:rsidP="00EE0E88">
            <w:pPr>
              <w:pStyle w:val="ListParagraph"/>
              <w:numPr>
                <w:ilvl w:val="1"/>
                <w:numId w:val="17"/>
              </w:numPr>
              <w:rPr>
                <w:rFonts w:asciiTheme="majorHAnsi" w:hAnsiTheme="majorHAnsi"/>
              </w:rPr>
            </w:pPr>
            <w:r>
              <w:rPr>
                <w:rFonts w:asciiTheme="majorHAnsi" w:hAnsiTheme="majorHAnsi"/>
              </w:rPr>
              <w:t>Chromosomes pulled in half by mitotic spindle to opposite poles.</w:t>
            </w:r>
          </w:p>
          <w:p w14:paraId="2388D6A2" w14:textId="77777777" w:rsidR="00EE0E88" w:rsidRDefault="00EE0E88" w:rsidP="00EE0E88">
            <w:pPr>
              <w:pStyle w:val="ListParagraph"/>
              <w:numPr>
                <w:ilvl w:val="0"/>
                <w:numId w:val="17"/>
              </w:numPr>
              <w:rPr>
                <w:rFonts w:asciiTheme="majorHAnsi" w:hAnsiTheme="majorHAnsi"/>
              </w:rPr>
            </w:pPr>
            <w:r>
              <w:rPr>
                <w:rFonts w:asciiTheme="majorHAnsi" w:hAnsiTheme="majorHAnsi"/>
              </w:rPr>
              <w:t>Telophase-</w:t>
            </w:r>
          </w:p>
          <w:p w14:paraId="539EC67D" w14:textId="77777777" w:rsidR="00EE0E88" w:rsidRDefault="00EE0E88" w:rsidP="00EE0E88">
            <w:pPr>
              <w:pStyle w:val="ListParagraph"/>
              <w:numPr>
                <w:ilvl w:val="1"/>
                <w:numId w:val="17"/>
              </w:numPr>
              <w:rPr>
                <w:rFonts w:asciiTheme="majorHAnsi" w:hAnsiTheme="majorHAnsi"/>
              </w:rPr>
            </w:pPr>
            <w:r>
              <w:rPr>
                <w:rFonts w:asciiTheme="majorHAnsi" w:hAnsiTheme="majorHAnsi"/>
              </w:rPr>
              <w:t>Nuclear envelope created around two new nuclei.</w:t>
            </w:r>
          </w:p>
          <w:p w14:paraId="0D3187C0" w14:textId="77777777" w:rsidR="00EE0E88" w:rsidRDefault="00EE0E88" w:rsidP="00EE0E88">
            <w:pPr>
              <w:pStyle w:val="ListParagraph"/>
              <w:numPr>
                <w:ilvl w:val="1"/>
                <w:numId w:val="17"/>
              </w:numPr>
              <w:rPr>
                <w:rFonts w:asciiTheme="majorHAnsi" w:hAnsiTheme="majorHAnsi"/>
              </w:rPr>
            </w:pPr>
            <w:r>
              <w:rPr>
                <w:rFonts w:asciiTheme="majorHAnsi" w:hAnsiTheme="majorHAnsi"/>
              </w:rPr>
              <w:t>Cytokenisis- cell division</w:t>
            </w:r>
          </w:p>
          <w:p w14:paraId="4031782A" w14:textId="77777777" w:rsidR="00EE0E88" w:rsidRPr="00E62E14" w:rsidRDefault="00EE0E88" w:rsidP="00EE0E88">
            <w:pPr>
              <w:pStyle w:val="ListParagraph"/>
              <w:numPr>
                <w:ilvl w:val="0"/>
                <w:numId w:val="0"/>
              </w:numPr>
              <w:ind w:left="1080"/>
              <w:rPr>
                <w:rFonts w:asciiTheme="majorHAnsi" w:hAnsiTheme="majorHAnsi"/>
              </w:rPr>
            </w:pPr>
          </w:p>
        </w:tc>
        <w:tc>
          <w:tcPr>
            <w:tcW w:w="6210" w:type="dxa"/>
          </w:tcPr>
          <w:p w14:paraId="44DBAB90" w14:textId="77777777" w:rsidR="00670F56" w:rsidRDefault="00E52400" w:rsidP="00E52400">
            <w:pPr>
              <w:rPr>
                <w:rFonts w:asciiTheme="majorHAnsi" w:hAnsiTheme="majorHAnsi"/>
              </w:rPr>
            </w:pPr>
            <w:r>
              <w:rPr>
                <w:rFonts w:asciiTheme="majorHAnsi" w:hAnsiTheme="majorHAnsi"/>
              </w:rPr>
              <w:t>Once the DNA has been replicated, a cell is ready to divide. The process of cell division is referred to as mitosis and describes the combined effort of ensuring DNA is properly separated and whole cell division.</w:t>
            </w:r>
          </w:p>
          <w:p w14:paraId="3A519804" w14:textId="77777777" w:rsidR="00E52400" w:rsidRDefault="00E52400" w:rsidP="00E52400">
            <w:pPr>
              <w:pStyle w:val="ListParagraph"/>
              <w:numPr>
                <w:ilvl w:val="0"/>
                <w:numId w:val="2"/>
              </w:numPr>
              <w:rPr>
                <w:rFonts w:asciiTheme="majorHAnsi" w:hAnsiTheme="majorHAnsi"/>
                <w:sz w:val="20"/>
                <w:szCs w:val="20"/>
              </w:rPr>
            </w:pPr>
            <w:r>
              <w:rPr>
                <w:rFonts w:asciiTheme="majorHAnsi" w:hAnsiTheme="majorHAnsi"/>
                <w:sz w:val="20"/>
                <w:szCs w:val="20"/>
              </w:rPr>
              <w:t>Interphase is the phase of a cell’s life in which we might normally think if it. Consider interphase to be ‘business as usual</w:t>
            </w:r>
            <w:r w:rsidR="00081B46">
              <w:rPr>
                <w:rFonts w:asciiTheme="majorHAnsi" w:hAnsiTheme="majorHAnsi"/>
                <w:sz w:val="20"/>
                <w:szCs w:val="20"/>
              </w:rPr>
              <w:t>’</w:t>
            </w:r>
            <w:r>
              <w:rPr>
                <w:rFonts w:asciiTheme="majorHAnsi" w:hAnsiTheme="majorHAnsi"/>
                <w:sz w:val="20"/>
                <w:szCs w:val="20"/>
              </w:rPr>
              <w:t xml:space="preserve"> for the cell.</w:t>
            </w:r>
          </w:p>
          <w:p w14:paraId="6741B016" w14:textId="77777777" w:rsidR="00E52400" w:rsidRDefault="00E52400" w:rsidP="00E52400">
            <w:pPr>
              <w:pStyle w:val="ListParagraph"/>
              <w:numPr>
                <w:ilvl w:val="0"/>
                <w:numId w:val="2"/>
              </w:numPr>
              <w:rPr>
                <w:rFonts w:asciiTheme="majorHAnsi" w:hAnsiTheme="majorHAnsi"/>
                <w:sz w:val="20"/>
                <w:szCs w:val="20"/>
              </w:rPr>
            </w:pPr>
            <w:r>
              <w:rPr>
                <w:rFonts w:asciiTheme="majorHAnsi" w:hAnsiTheme="majorHAnsi"/>
                <w:sz w:val="20"/>
                <w:szCs w:val="20"/>
              </w:rPr>
              <w:t>Prophase is the beginning of mitosis. In this phase the nuclear envelope disappears and DNA becomes visible to a microscope</w:t>
            </w:r>
            <w:r w:rsidR="00081B46">
              <w:rPr>
                <w:rFonts w:asciiTheme="majorHAnsi" w:hAnsiTheme="majorHAnsi"/>
                <w:sz w:val="20"/>
                <w:szCs w:val="20"/>
              </w:rPr>
              <w:t xml:space="preserve"> in clusters called chromatin. Two o</w:t>
            </w:r>
            <w:r>
              <w:rPr>
                <w:rFonts w:asciiTheme="majorHAnsi" w:hAnsiTheme="majorHAnsi"/>
                <w:sz w:val="20"/>
                <w:szCs w:val="20"/>
              </w:rPr>
              <w:t xml:space="preserve">rganelles called </w:t>
            </w:r>
            <w:r w:rsidR="00081B46">
              <w:rPr>
                <w:rFonts w:asciiTheme="majorHAnsi" w:hAnsiTheme="majorHAnsi"/>
                <w:sz w:val="20"/>
                <w:szCs w:val="20"/>
              </w:rPr>
              <w:t xml:space="preserve">centrosomes move to opposite </w:t>
            </w:r>
            <w:r w:rsidR="00161CDC">
              <w:rPr>
                <w:rFonts w:asciiTheme="majorHAnsi" w:hAnsiTheme="majorHAnsi"/>
                <w:sz w:val="20"/>
                <w:szCs w:val="20"/>
              </w:rPr>
              <w:t xml:space="preserve">poles </w:t>
            </w:r>
            <w:r w:rsidR="00081B46">
              <w:rPr>
                <w:rFonts w:asciiTheme="majorHAnsi" w:hAnsiTheme="majorHAnsi"/>
                <w:sz w:val="20"/>
                <w:szCs w:val="20"/>
              </w:rPr>
              <w:t>of the cell.</w:t>
            </w:r>
          </w:p>
          <w:p w14:paraId="5E0D25A4" w14:textId="77777777" w:rsidR="00081B46" w:rsidRDefault="00081B46" w:rsidP="00E52400">
            <w:pPr>
              <w:pStyle w:val="ListParagraph"/>
              <w:numPr>
                <w:ilvl w:val="0"/>
                <w:numId w:val="2"/>
              </w:numPr>
              <w:rPr>
                <w:rFonts w:asciiTheme="majorHAnsi" w:hAnsiTheme="majorHAnsi"/>
                <w:sz w:val="20"/>
                <w:szCs w:val="20"/>
              </w:rPr>
            </w:pPr>
            <w:r>
              <w:rPr>
                <w:rFonts w:asciiTheme="majorHAnsi" w:hAnsiTheme="majorHAnsi"/>
                <w:sz w:val="20"/>
                <w:szCs w:val="20"/>
              </w:rPr>
              <w:t>Metaphase is when the chromatin condensed into X shaped chromosomes (paired chromatin bar bodies). The centrosomes are now on opposite poles of the cell and the chromosomes line up on the equator between the two poles.  The mitotic spindle, a threaded network extending from each centrosome to the center of each chromosome become visible.</w:t>
            </w:r>
          </w:p>
          <w:p w14:paraId="3969E2C4" w14:textId="77777777" w:rsidR="00081B46" w:rsidRDefault="00081B46" w:rsidP="00E52400">
            <w:pPr>
              <w:pStyle w:val="ListParagraph"/>
              <w:numPr>
                <w:ilvl w:val="0"/>
                <w:numId w:val="2"/>
              </w:numPr>
              <w:rPr>
                <w:rFonts w:asciiTheme="majorHAnsi" w:hAnsiTheme="majorHAnsi"/>
                <w:sz w:val="20"/>
                <w:szCs w:val="20"/>
              </w:rPr>
            </w:pPr>
            <w:r>
              <w:rPr>
                <w:rFonts w:asciiTheme="majorHAnsi" w:hAnsiTheme="majorHAnsi"/>
                <w:sz w:val="20"/>
                <w:szCs w:val="20"/>
              </w:rPr>
              <w:t>Anaphase is when the mitotic spindle physically pulls each chromosome in half. The halves are pulled to opposite poles of the cell.</w:t>
            </w:r>
          </w:p>
          <w:p w14:paraId="2E2D390B" w14:textId="77777777" w:rsidR="00081B46" w:rsidRDefault="00081B46" w:rsidP="00E52400">
            <w:pPr>
              <w:pStyle w:val="ListParagraph"/>
              <w:numPr>
                <w:ilvl w:val="0"/>
                <w:numId w:val="2"/>
              </w:numPr>
              <w:rPr>
                <w:rFonts w:asciiTheme="majorHAnsi" w:hAnsiTheme="majorHAnsi"/>
                <w:sz w:val="20"/>
                <w:szCs w:val="20"/>
              </w:rPr>
            </w:pPr>
            <w:r>
              <w:rPr>
                <w:rFonts w:asciiTheme="majorHAnsi" w:hAnsiTheme="majorHAnsi"/>
                <w:sz w:val="20"/>
                <w:szCs w:val="20"/>
              </w:rPr>
              <w:t xml:space="preserve">Telophase is </w:t>
            </w:r>
            <w:r w:rsidR="00161CDC">
              <w:rPr>
                <w:rFonts w:asciiTheme="majorHAnsi" w:hAnsiTheme="majorHAnsi"/>
                <w:sz w:val="20"/>
                <w:szCs w:val="20"/>
              </w:rPr>
              <w:t xml:space="preserve">similar to </w:t>
            </w:r>
            <w:r>
              <w:rPr>
                <w:rFonts w:asciiTheme="majorHAnsi" w:hAnsiTheme="majorHAnsi"/>
                <w:sz w:val="20"/>
                <w:szCs w:val="20"/>
              </w:rPr>
              <w:t>prophase in reverse. The nuclear envelope forms around the two new nuclei and the chromatin begins to dissolve within.</w:t>
            </w:r>
            <w:r w:rsidR="00CE551D">
              <w:rPr>
                <w:rFonts w:asciiTheme="majorHAnsi" w:hAnsiTheme="majorHAnsi"/>
                <w:sz w:val="20"/>
                <w:szCs w:val="20"/>
              </w:rPr>
              <w:t xml:space="preserve"> Telophase ends with the process of cell division called cytokenisis. During this process the equator that formerly held the chromosomes pinches on itself and separates the original cell into two duplicates. After this process is complete two newly formed daughter cells will be interphase and the process can repeat itself.</w:t>
            </w:r>
          </w:p>
          <w:p w14:paraId="17F22B8C" w14:textId="77777777" w:rsidR="00CE551D" w:rsidRPr="002E13DD" w:rsidRDefault="002E13DD" w:rsidP="002E13DD">
            <w:pPr>
              <w:rPr>
                <w:rFonts w:asciiTheme="majorHAnsi" w:hAnsiTheme="majorHAnsi"/>
              </w:rPr>
            </w:pPr>
            <w:r>
              <w:rPr>
                <w:rFonts w:asciiTheme="majorHAnsi" w:hAnsiTheme="majorHAnsi"/>
              </w:rPr>
              <w:t xml:space="preserve">Note that the phases outlined above are ways that we perceive the changes to the cell as it goes through mitosis. To the cell however, this is a uniform cascade of events. </w:t>
            </w:r>
          </w:p>
          <w:p w14:paraId="407D5773" w14:textId="77777777" w:rsidR="00CE551D" w:rsidRPr="00CE551D" w:rsidRDefault="00CE551D" w:rsidP="00CE551D">
            <w:pPr>
              <w:rPr>
                <w:rFonts w:asciiTheme="majorHAnsi" w:hAnsiTheme="majorHAnsi"/>
              </w:rPr>
            </w:pPr>
          </w:p>
        </w:tc>
      </w:tr>
    </w:tbl>
    <w:p w14:paraId="029A9AA4" w14:textId="77777777" w:rsidR="005353C5" w:rsidRDefault="005353C5">
      <w:pPr>
        <w:spacing w:after="200" w:line="276" w:lineRule="auto"/>
        <w:rPr>
          <w:rFonts w:asciiTheme="majorHAnsi" w:hAnsiTheme="majorHAnsi"/>
        </w:rPr>
      </w:pPr>
    </w:p>
    <w:p w14:paraId="002B39A8" w14:textId="77777777" w:rsidR="005353C5" w:rsidRDefault="005353C5">
      <w:pPr>
        <w:spacing w:after="200" w:line="276" w:lineRule="auto"/>
        <w:rPr>
          <w:rFonts w:asciiTheme="majorHAnsi" w:hAnsiTheme="majorHAnsi"/>
        </w:rPr>
      </w:pPr>
      <w:r>
        <w:rPr>
          <w:rFonts w:asciiTheme="majorHAnsi" w:hAnsiTheme="majorHAnsi"/>
        </w:rPr>
        <w:br w:type="page"/>
      </w:r>
    </w:p>
    <w:p w14:paraId="154F9EBA" w14:textId="77777777" w:rsidR="00FB6ABD" w:rsidRPr="00E82110" w:rsidRDefault="00FB6ABD">
      <w:pPr>
        <w:rPr>
          <w:rFonts w:asciiTheme="majorHAnsi" w:hAnsiTheme="majorHAnsi"/>
        </w:rPr>
      </w:pPr>
    </w:p>
    <w:tbl>
      <w:tblPr>
        <w:tblStyle w:val="TableGrid"/>
        <w:tblW w:w="10908" w:type="dxa"/>
        <w:tblLook w:val="04A0" w:firstRow="1" w:lastRow="0" w:firstColumn="1" w:lastColumn="0" w:noHBand="0" w:noVBand="1"/>
      </w:tblPr>
      <w:tblGrid>
        <w:gridCol w:w="1008"/>
        <w:gridCol w:w="1260"/>
        <w:gridCol w:w="1260"/>
        <w:gridCol w:w="1170"/>
        <w:gridCol w:w="6210"/>
      </w:tblGrid>
      <w:tr w:rsidR="00ED5050" w:rsidRPr="00E82110" w14:paraId="01E4DE51" w14:textId="77777777">
        <w:trPr>
          <w:trHeight w:val="315"/>
        </w:trPr>
        <w:tc>
          <w:tcPr>
            <w:tcW w:w="1008" w:type="dxa"/>
            <w:shd w:val="clear" w:color="auto" w:fill="548DD4" w:themeFill="text2" w:themeFillTint="99"/>
          </w:tcPr>
          <w:p w14:paraId="2A8914FE" w14:textId="77777777" w:rsidR="00ED5050" w:rsidRPr="00E82110" w:rsidRDefault="00ED5050" w:rsidP="00E74D5B">
            <w:pPr>
              <w:rPr>
                <w:rFonts w:asciiTheme="majorHAnsi" w:hAnsiTheme="majorHAnsi" w:cstheme="minorHAnsi"/>
                <w:b/>
                <w:sz w:val="24"/>
                <w:szCs w:val="24"/>
              </w:rPr>
            </w:pPr>
            <w:r>
              <w:rPr>
                <w:rFonts w:asciiTheme="majorHAnsi" w:hAnsiTheme="majorHAnsi"/>
              </w:rPr>
              <w:br w:type="page"/>
            </w:r>
            <w:r w:rsidRPr="00E82110">
              <w:rPr>
                <w:rFonts w:asciiTheme="majorHAnsi" w:hAnsiTheme="majorHAnsi" w:cstheme="minorHAnsi"/>
                <w:b/>
                <w:sz w:val="24"/>
                <w:szCs w:val="24"/>
              </w:rPr>
              <w:t>Slide #:</w:t>
            </w:r>
          </w:p>
        </w:tc>
        <w:tc>
          <w:tcPr>
            <w:tcW w:w="1260" w:type="dxa"/>
          </w:tcPr>
          <w:p w14:paraId="67F70C2B" w14:textId="77777777" w:rsidR="00ED5050" w:rsidRPr="00E82110" w:rsidRDefault="004E343A" w:rsidP="00E74D5B">
            <w:pPr>
              <w:rPr>
                <w:rFonts w:asciiTheme="majorHAnsi" w:hAnsiTheme="majorHAnsi" w:cstheme="minorHAnsi"/>
                <w:sz w:val="24"/>
                <w:szCs w:val="24"/>
              </w:rPr>
            </w:pPr>
            <w:r>
              <w:rPr>
                <w:rFonts w:asciiTheme="majorHAnsi" w:hAnsiTheme="majorHAnsi" w:cstheme="minorHAnsi"/>
                <w:sz w:val="24"/>
                <w:szCs w:val="24"/>
              </w:rPr>
              <w:t>1</w:t>
            </w:r>
            <w:r w:rsidR="00010F2A">
              <w:rPr>
                <w:rFonts w:asciiTheme="majorHAnsi" w:hAnsiTheme="majorHAnsi" w:cstheme="minorHAnsi"/>
                <w:sz w:val="24"/>
                <w:szCs w:val="24"/>
              </w:rPr>
              <w:t>2</w:t>
            </w:r>
          </w:p>
        </w:tc>
        <w:tc>
          <w:tcPr>
            <w:tcW w:w="1260" w:type="dxa"/>
            <w:shd w:val="clear" w:color="auto" w:fill="548DD4" w:themeFill="text2" w:themeFillTint="99"/>
          </w:tcPr>
          <w:p w14:paraId="0B9ABACC" w14:textId="77777777" w:rsidR="00ED5050" w:rsidRPr="00E82110" w:rsidRDefault="00ED5050" w:rsidP="00E74D5B">
            <w:pPr>
              <w:rPr>
                <w:rFonts w:asciiTheme="majorHAnsi" w:hAnsiTheme="majorHAnsi" w:cstheme="minorHAnsi"/>
                <w:b/>
                <w:sz w:val="24"/>
                <w:szCs w:val="24"/>
              </w:rPr>
            </w:pPr>
            <w:r w:rsidRPr="00E82110">
              <w:rPr>
                <w:rFonts w:asciiTheme="majorHAnsi" w:hAnsiTheme="majorHAnsi" w:cstheme="minorHAnsi"/>
                <w:b/>
                <w:sz w:val="24"/>
                <w:szCs w:val="24"/>
              </w:rPr>
              <w:t>Slide Title:</w:t>
            </w:r>
          </w:p>
        </w:tc>
        <w:tc>
          <w:tcPr>
            <w:tcW w:w="7380" w:type="dxa"/>
            <w:gridSpan w:val="2"/>
          </w:tcPr>
          <w:p w14:paraId="49FCCA2C" w14:textId="77777777" w:rsidR="00ED5050" w:rsidRPr="00E82110" w:rsidRDefault="00010F2A" w:rsidP="00E74D5B">
            <w:pPr>
              <w:rPr>
                <w:rFonts w:asciiTheme="majorHAnsi" w:hAnsiTheme="majorHAnsi" w:cstheme="minorHAnsi"/>
                <w:sz w:val="24"/>
                <w:szCs w:val="24"/>
              </w:rPr>
            </w:pPr>
            <w:r>
              <w:rPr>
                <w:rFonts w:asciiTheme="majorHAnsi" w:hAnsiTheme="majorHAnsi"/>
                <w:sz w:val="24"/>
                <w:szCs w:val="24"/>
              </w:rPr>
              <w:t>Current Research and DNA</w:t>
            </w:r>
          </w:p>
        </w:tc>
      </w:tr>
      <w:tr w:rsidR="00ED5050" w:rsidRPr="00E82110" w14:paraId="3AD08D3D" w14:textId="77777777">
        <w:trPr>
          <w:trHeight w:val="197"/>
        </w:trPr>
        <w:tc>
          <w:tcPr>
            <w:tcW w:w="10908" w:type="dxa"/>
            <w:gridSpan w:val="5"/>
            <w:shd w:val="clear" w:color="auto" w:fill="548DD4" w:themeFill="text2" w:themeFillTint="99"/>
          </w:tcPr>
          <w:p w14:paraId="44318538" w14:textId="77777777" w:rsidR="00ED5050" w:rsidRPr="00E82110" w:rsidRDefault="00ED5050" w:rsidP="00E74D5B">
            <w:pPr>
              <w:rPr>
                <w:rFonts w:asciiTheme="majorHAnsi" w:hAnsiTheme="majorHAnsi" w:cstheme="minorHAnsi"/>
                <w:b/>
                <w:sz w:val="24"/>
                <w:szCs w:val="24"/>
              </w:rPr>
            </w:pPr>
            <w:r w:rsidRPr="00E82110">
              <w:rPr>
                <w:rFonts w:asciiTheme="majorHAnsi" w:hAnsiTheme="majorHAnsi" w:cstheme="minorHAnsi"/>
                <w:b/>
                <w:sz w:val="24"/>
                <w:szCs w:val="24"/>
              </w:rPr>
              <w:t>Visual Description and Reference Images:</w:t>
            </w:r>
          </w:p>
        </w:tc>
      </w:tr>
      <w:tr w:rsidR="00ED5050" w:rsidRPr="00E82110" w14:paraId="0F118C81" w14:textId="77777777">
        <w:trPr>
          <w:trHeight w:val="1529"/>
        </w:trPr>
        <w:tc>
          <w:tcPr>
            <w:tcW w:w="10908" w:type="dxa"/>
            <w:gridSpan w:val="5"/>
          </w:tcPr>
          <w:p w14:paraId="6DC72A1C" w14:textId="77777777" w:rsidR="00ED5050" w:rsidRDefault="00ED5050" w:rsidP="00E74D5B">
            <w:pPr>
              <w:rPr>
                <w:rFonts w:asciiTheme="majorHAnsi" w:hAnsiTheme="majorHAnsi"/>
                <w:sz w:val="24"/>
                <w:szCs w:val="24"/>
              </w:rPr>
            </w:pPr>
          </w:p>
          <w:p w14:paraId="0CA762EB" w14:textId="77777777" w:rsidR="00ED5050" w:rsidRDefault="00D273E4" w:rsidP="00E74D5B">
            <w:pPr>
              <w:rPr>
                <w:rFonts w:asciiTheme="majorHAnsi" w:hAnsiTheme="majorHAnsi"/>
                <w:sz w:val="24"/>
                <w:szCs w:val="24"/>
              </w:rPr>
            </w:pPr>
            <w:r>
              <w:rPr>
                <w:rFonts w:asciiTheme="majorHAnsi" w:hAnsiTheme="majorHAnsi"/>
                <w:noProof/>
              </w:rPr>
              <w:drawing>
                <wp:inline distT="0" distB="0" distL="0" distR="0" wp14:anchorId="015BC8AF" wp14:editId="392E949A">
                  <wp:extent cx="1371600" cy="1092200"/>
                  <wp:effectExtent l="0" t="0" r="0" b="0"/>
                  <wp:docPr id="6" name="Picture 4" descr="Macintosh HD:Users:phillipgreco:Desktop:stock-vector-dna-with-medical-sign-vector-illustration-abstract-background-98885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hillipgreco:Desktop:stock-vector-dna-with-medical-sign-vector-illustration-abstract-background-9888538.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71600" cy="1092200"/>
                          </a:xfrm>
                          <a:prstGeom prst="rect">
                            <a:avLst/>
                          </a:prstGeom>
                          <a:noFill/>
                          <a:ln>
                            <a:noFill/>
                          </a:ln>
                        </pic:spPr>
                      </pic:pic>
                    </a:graphicData>
                  </a:graphic>
                </wp:inline>
              </w:drawing>
            </w:r>
            <w:r>
              <w:rPr>
                <w:rFonts w:asciiTheme="majorHAnsi" w:hAnsiTheme="majorHAnsi"/>
                <w:sz w:val="24"/>
                <w:szCs w:val="24"/>
              </w:rPr>
              <w:t xml:space="preserve">This unit is pretty animation heavy so this could be an area to go light. </w:t>
            </w:r>
            <w:r w:rsidR="00FB4E88">
              <w:rPr>
                <w:rFonts w:asciiTheme="majorHAnsi" w:hAnsiTheme="majorHAnsi"/>
                <w:sz w:val="24"/>
                <w:szCs w:val="24"/>
              </w:rPr>
              <w:t>Do I reca</w:t>
            </w:r>
            <w:r w:rsidR="004E7495">
              <w:rPr>
                <w:rFonts w:asciiTheme="majorHAnsi" w:hAnsiTheme="majorHAnsi"/>
                <w:sz w:val="24"/>
                <w:szCs w:val="24"/>
              </w:rPr>
              <w:t>ll that we can use images from G</w:t>
            </w:r>
            <w:r w:rsidR="00FB4E88">
              <w:rPr>
                <w:rFonts w:asciiTheme="majorHAnsi" w:hAnsiTheme="majorHAnsi"/>
                <w:sz w:val="24"/>
                <w:szCs w:val="24"/>
              </w:rPr>
              <w:t>oogle commons?...</w:t>
            </w:r>
          </w:p>
          <w:p w14:paraId="0C8A96D5" w14:textId="77777777" w:rsidR="00FB4E88" w:rsidRDefault="006457E3" w:rsidP="00E74D5B">
            <w:pPr>
              <w:rPr>
                <w:rFonts w:asciiTheme="majorHAnsi" w:hAnsiTheme="majorHAnsi"/>
                <w:sz w:val="24"/>
                <w:szCs w:val="24"/>
              </w:rPr>
            </w:pPr>
            <w:hyperlink r:id="rId26" w:history="1">
              <w:r w:rsidR="00FB4E88" w:rsidRPr="00E35D5D">
                <w:rPr>
                  <w:rStyle w:val="Hyperlink"/>
                  <w:rFonts w:asciiTheme="majorHAnsi" w:hAnsiTheme="majorHAnsi"/>
                </w:rPr>
                <w:t>http://commons.wikimedia.org/wiki/File:Gene_therapy.jpg</w:t>
              </w:r>
            </w:hyperlink>
          </w:p>
          <w:p w14:paraId="3BC92B77" w14:textId="77777777" w:rsidR="00FB4E88" w:rsidRDefault="00FB4E88" w:rsidP="00E74D5B">
            <w:pPr>
              <w:rPr>
                <w:rFonts w:asciiTheme="majorHAnsi" w:hAnsiTheme="majorHAnsi"/>
                <w:sz w:val="24"/>
                <w:szCs w:val="24"/>
              </w:rPr>
            </w:pPr>
          </w:p>
          <w:p w14:paraId="2F955603" w14:textId="77777777" w:rsidR="00D273E4" w:rsidRPr="00E82110" w:rsidRDefault="00D273E4" w:rsidP="00E74D5B">
            <w:pPr>
              <w:rPr>
                <w:rFonts w:asciiTheme="majorHAnsi" w:hAnsiTheme="majorHAnsi"/>
                <w:sz w:val="24"/>
                <w:szCs w:val="24"/>
              </w:rPr>
            </w:pPr>
          </w:p>
        </w:tc>
      </w:tr>
      <w:tr w:rsidR="00ED5050" w:rsidRPr="00E82110" w14:paraId="457B7682" w14:textId="77777777">
        <w:trPr>
          <w:trHeight w:val="260"/>
        </w:trPr>
        <w:tc>
          <w:tcPr>
            <w:tcW w:w="4698" w:type="dxa"/>
            <w:gridSpan w:val="4"/>
            <w:shd w:val="clear" w:color="auto" w:fill="548DD4" w:themeFill="text2" w:themeFillTint="99"/>
          </w:tcPr>
          <w:p w14:paraId="2F47FB6B" w14:textId="77777777" w:rsidR="00ED5050" w:rsidRPr="00E82110" w:rsidRDefault="00ED5050" w:rsidP="00E74D5B">
            <w:pPr>
              <w:rPr>
                <w:rFonts w:asciiTheme="majorHAnsi" w:hAnsiTheme="majorHAnsi" w:cstheme="minorHAnsi"/>
                <w:b/>
                <w:sz w:val="24"/>
                <w:szCs w:val="24"/>
              </w:rPr>
            </w:pPr>
            <w:r w:rsidRPr="00E82110">
              <w:rPr>
                <w:rFonts w:asciiTheme="majorHAnsi" w:hAnsiTheme="majorHAnsi" w:cstheme="minorHAnsi"/>
                <w:b/>
                <w:sz w:val="24"/>
                <w:szCs w:val="24"/>
              </w:rPr>
              <w:t>Key Bullet Points:</w:t>
            </w:r>
          </w:p>
        </w:tc>
        <w:tc>
          <w:tcPr>
            <w:tcW w:w="6210" w:type="dxa"/>
            <w:shd w:val="clear" w:color="auto" w:fill="548DD4" w:themeFill="text2" w:themeFillTint="99"/>
          </w:tcPr>
          <w:p w14:paraId="77850771" w14:textId="77777777" w:rsidR="00ED5050" w:rsidRPr="00E82110" w:rsidRDefault="00ED5050" w:rsidP="00E74D5B">
            <w:pPr>
              <w:rPr>
                <w:rFonts w:asciiTheme="majorHAnsi" w:hAnsiTheme="majorHAnsi" w:cstheme="minorHAnsi"/>
                <w:b/>
                <w:sz w:val="24"/>
                <w:szCs w:val="24"/>
              </w:rPr>
            </w:pPr>
            <w:r w:rsidRPr="00E82110">
              <w:rPr>
                <w:rFonts w:asciiTheme="majorHAnsi" w:hAnsiTheme="majorHAnsi" w:cstheme="minorHAnsi"/>
                <w:b/>
                <w:sz w:val="24"/>
                <w:szCs w:val="24"/>
              </w:rPr>
              <w:t>Script:</w:t>
            </w:r>
          </w:p>
        </w:tc>
      </w:tr>
      <w:tr w:rsidR="00ED5050" w:rsidRPr="00E82110" w14:paraId="15D54CD3" w14:textId="77777777">
        <w:trPr>
          <w:trHeight w:val="77"/>
        </w:trPr>
        <w:tc>
          <w:tcPr>
            <w:tcW w:w="4698" w:type="dxa"/>
            <w:gridSpan w:val="4"/>
          </w:tcPr>
          <w:p w14:paraId="2C7E27D4" w14:textId="77777777" w:rsidR="00095187" w:rsidRDefault="00ED5050" w:rsidP="00282325">
            <w:pPr>
              <w:pStyle w:val="ListParagraph"/>
              <w:numPr>
                <w:ilvl w:val="0"/>
                <w:numId w:val="2"/>
              </w:numPr>
              <w:rPr>
                <w:rFonts w:asciiTheme="majorHAnsi" w:hAnsiTheme="majorHAnsi"/>
              </w:rPr>
            </w:pPr>
            <w:del w:id="6" w:author="Jennifer Stewart" w:date="2011-02-27T19:30:00Z">
              <w:r w:rsidDel="00FC7F65">
                <w:rPr>
                  <w:rFonts w:asciiTheme="majorHAnsi" w:hAnsiTheme="majorHAnsi"/>
                </w:rPr>
                <w:delText xml:space="preserve"> </w:delText>
              </w:r>
            </w:del>
            <w:r w:rsidR="00282325">
              <w:rPr>
                <w:rFonts w:asciiTheme="majorHAnsi" w:hAnsiTheme="majorHAnsi"/>
              </w:rPr>
              <w:t>Genes and environmental factors do not function independently.</w:t>
            </w:r>
          </w:p>
          <w:p w14:paraId="7ECAB83E" w14:textId="77777777" w:rsidR="00282325" w:rsidRDefault="00282325" w:rsidP="00282325">
            <w:pPr>
              <w:pStyle w:val="ListParagraph"/>
              <w:numPr>
                <w:ilvl w:val="0"/>
                <w:numId w:val="2"/>
              </w:numPr>
              <w:rPr>
                <w:rFonts w:asciiTheme="majorHAnsi" w:hAnsiTheme="majorHAnsi"/>
              </w:rPr>
            </w:pPr>
            <w:r>
              <w:rPr>
                <w:rFonts w:asciiTheme="majorHAnsi" w:hAnsiTheme="majorHAnsi"/>
              </w:rPr>
              <w:t>Gene therapy inserts DNA to treat genetic disorders.</w:t>
            </w:r>
          </w:p>
          <w:p w14:paraId="420B269F" w14:textId="77777777" w:rsidR="00282325" w:rsidRDefault="00282325" w:rsidP="00282325">
            <w:pPr>
              <w:pStyle w:val="ListParagraph"/>
              <w:numPr>
                <w:ilvl w:val="0"/>
                <w:numId w:val="2"/>
              </w:numPr>
              <w:rPr>
                <w:rFonts w:asciiTheme="majorHAnsi" w:hAnsiTheme="majorHAnsi"/>
              </w:rPr>
            </w:pPr>
            <w:r>
              <w:rPr>
                <w:rFonts w:asciiTheme="majorHAnsi" w:hAnsiTheme="majorHAnsi"/>
              </w:rPr>
              <w:t xml:space="preserve">Artificially created viruses have successfully been used to introduce DNA in specific </w:t>
            </w:r>
            <w:r w:rsidR="00FC7F65">
              <w:rPr>
                <w:rFonts w:asciiTheme="majorHAnsi" w:hAnsiTheme="majorHAnsi"/>
              </w:rPr>
              <w:t xml:space="preserve">cells and </w:t>
            </w:r>
            <w:r>
              <w:rPr>
                <w:rFonts w:asciiTheme="majorHAnsi" w:hAnsiTheme="majorHAnsi"/>
              </w:rPr>
              <w:t>tissues.</w:t>
            </w:r>
          </w:p>
          <w:p w14:paraId="40D58498" w14:textId="77777777" w:rsidR="00282325" w:rsidRPr="00282325" w:rsidRDefault="00C23401" w:rsidP="00282325">
            <w:pPr>
              <w:pStyle w:val="ListParagraph"/>
              <w:numPr>
                <w:ilvl w:val="0"/>
                <w:numId w:val="2"/>
              </w:numPr>
              <w:rPr>
                <w:rFonts w:asciiTheme="majorHAnsi" w:hAnsiTheme="majorHAnsi"/>
              </w:rPr>
            </w:pPr>
            <w:r>
              <w:rPr>
                <w:rFonts w:asciiTheme="majorHAnsi" w:hAnsiTheme="majorHAnsi"/>
              </w:rPr>
              <w:t xml:space="preserve">Research in </w:t>
            </w:r>
            <w:r w:rsidR="00282325">
              <w:rPr>
                <w:rFonts w:asciiTheme="majorHAnsi" w:hAnsiTheme="majorHAnsi"/>
              </w:rPr>
              <w:t xml:space="preserve">Parkinson’s disease, HIV infection, and transplanted tissue rejection have benefited from gene therapy. </w:t>
            </w:r>
          </w:p>
        </w:tc>
        <w:tc>
          <w:tcPr>
            <w:tcW w:w="6210" w:type="dxa"/>
          </w:tcPr>
          <w:p w14:paraId="5A4C8519" w14:textId="77777777" w:rsidR="00010F2A" w:rsidRDefault="008840FE" w:rsidP="00010F2A">
            <w:pPr>
              <w:pStyle w:val="ListParagraph"/>
              <w:numPr>
                <w:ilvl w:val="0"/>
                <w:numId w:val="0"/>
              </w:numPr>
              <w:rPr>
                <w:rFonts w:asciiTheme="majorHAnsi" w:hAnsiTheme="majorHAnsi"/>
              </w:rPr>
            </w:pPr>
            <w:r w:rsidRPr="00201CFF">
              <w:rPr>
                <w:rFonts w:asciiTheme="majorHAnsi" w:hAnsiTheme="majorHAnsi"/>
              </w:rPr>
              <w:t>Though the discovery of DNA and the manner in which it determines how our bodies operate is a relatively recent discovery, humans have always had an intuitive understanding that trai</w:t>
            </w:r>
            <w:r w:rsidR="00201CFF" w:rsidRPr="00201CFF">
              <w:rPr>
                <w:rFonts w:asciiTheme="majorHAnsi" w:hAnsiTheme="majorHAnsi"/>
              </w:rPr>
              <w:t>ts belonging to parents are</w:t>
            </w:r>
            <w:r w:rsidRPr="00201CFF">
              <w:rPr>
                <w:rFonts w:asciiTheme="majorHAnsi" w:hAnsiTheme="majorHAnsi"/>
              </w:rPr>
              <w:t xml:space="preserve"> </w:t>
            </w:r>
            <w:r w:rsidR="00201CFF" w:rsidRPr="00201CFF">
              <w:rPr>
                <w:rFonts w:asciiTheme="majorHAnsi" w:hAnsiTheme="majorHAnsi"/>
              </w:rPr>
              <w:t>transferred to offspring in some</w:t>
            </w:r>
            <w:r w:rsidR="00201CFF">
              <w:rPr>
                <w:rFonts w:asciiTheme="majorHAnsi" w:hAnsiTheme="majorHAnsi"/>
              </w:rPr>
              <w:t xml:space="preserve"> way. Though the public often discusses the “nature versus nurture” controversy, in biology we know the two to work together. We often say that genes cock the gun, but the environment pulls the trigger. </w:t>
            </w:r>
          </w:p>
          <w:p w14:paraId="449AEDAB" w14:textId="77777777" w:rsidR="00201CFF" w:rsidRDefault="00201CFF" w:rsidP="00010F2A">
            <w:pPr>
              <w:pStyle w:val="ListParagraph"/>
              <w:numPr>
                <w:ilvl w:val="0"/>
                <w:numId w:val="0"/>
              </w:numPr>
              <w:rPr>
                <w:rFonts w:asciiTheme="majorHAnsi" w:hAnsiTheme="majorHAnsi"/>
              </w:rPr>
            </w:pPr>
          </w:p>
          <w:p w14:paraId="069C8DF2" w14:textId="77777777" w:rsidR="002B6EFD" w:rsidRDefault="00201CFF" w:rsidP="004E63B3">
            <w:pPr>
              <w:pStyle w:val="ListParagraph"/>
              <w:numPr>
                <w:ilvl w:val="0"/>
                <w:numId w:val="0"/>
              </w:numPr>
              <w:rPr>
                <w:rFonts w:asciiTheme="majorHAnsi" w:hAnsiTheme="majorHAnsi"/>
              </w:rPr>
            </w:pPr>
            <w:r>
              <w:rPr>
                <w:rFonts w:asciiTheme="majorHAnsi" w:hAnsiTheme="majorHAnsi"/>
              </w:rPr>
              <w:t xml:space="preserve">Some pathophysiologies have been identified as problems relating to genes. One strategy in treating these pathophysiologies is called gene therapy. Gene therapy is usually an attempt to artificially insert a sequence of DNA into a group </w:t>
            </w:r>
            <w:r w:rsidR="00E46EA8">
              <w:rPr>
                <w:rFonts w:asciiTheme="majorHAnsi" w:hAnsiTheme="majorHAnsi"/>
              </w:rPr>
              <w:t xml:space="preserve">of </w:t>
            </w:r>
            <w:r>
              <w:rPr>
                <w:rFonts w:asciiTheme="majorHAnsi" w:hAnsiTheme="majorHAnsi"/>
              </w:rPr>
              <w:t xml:space="preserve">cells. The hope is that </w:t>
            </w:r>
            <w:r w:rsidR="00236497">
              <w:rPr>
                <w:rFonts w:asciiTheme="majorHAnsi" w:hAnsiTheme="majorHAnsi"/>
              </w:rPr>
              <w:t xml:space="preserve">replacing the missing or faulty genetic </w:t>
            </w:r>
            <w:r w:rsidR="004E63B3">
              <w:rPr>
                <w:rFonts w:asciiTheme="majorHAnsi" w:hAnsiTheme="majorHAnsi"/>
              </w:rPr>
              <w:t>code can treat the disease</w:t>
            </w:r>
            <w:r w:rsidR="00236497">
              <w:rPr>
                <w:rFonts w:asciiTheme="majorHAnsi" w:hAnsiTheme="majorHAnsi"/>
              </w:rPr>
              <w:t xml:space="preserve"> relating to nonfunctioning genes</w:t>
            </w:r>
            <w:r>
              <w:rPr>
                <w:rFonts w:asciiTheme="majorHAnsi" w:hAnsiTheme="majorHAnsi"/>
              </w:rPr>
              <w:t xml:space="preserve">. While the concept is simple, the manner in which this is done is not so simple. One strategy to deliver DNA into cells has been to use artificially created viruses. Viruses normally insert their viral genetic </w:t>
            </w:r>
            <w:r w:rsidR="00236497">
              <w:rPr>
                <w:rFonts w:asciiTheme="majorHAnsi" w:hAnsiTheme="majorHAnsi"/>
              </w:rPr>
              <w:t>material</w:t>
            </w:r>
            <w:r>
              <w:rPr>
                <w:rFonts w:asciiTheme="majorHAnsi" w:hAnsiTheme="majorHAnsi"/>
              </w:rPr>
              <w:t xml:space="preserve"> in the process of infection. Manufacturing a virus to hold </w:t>
            </w:r>
            <w:r w:rsidR="00236497">
              <w:rPr>
                <w:rFonts w:asciiTheme="majorHAnsi" w:hAnsiTheme="majorHAnsi"/>
              </w:rPr>
              <w:t xml:space="preserve">therapeutic genetic material however, presents the possibility for targeted delivery to problem areas of the body. </w:t>
            </w:r>
          </w:p>
          <w:p w14:paraId="3EFE21B4" w14:textId="77777777" w:rsidR="004E63B3" w:rsidRDefault="004E63B3" w:rsidP="004E63B3">
            <w:pPr>
              <w:pStyle w:val="ListParagraph"/>
              <w:numPr>
                <w:ilvl w:val="0"/>
                <w:numId w:val="0"/>
              </w:numPr>
              <w:rPr>
                <w:rFonts w:asciiTheme="majorHAnsi" w:hAnsiTheme="majorHAnsi"/>
              </w:rPr>
            </w:pPr>
          </w:p>
          <w:p w14:paraId="365FD759" w14:textId="77777777" w:rsidR="004E63B3" w:rsidRPr="004E63B3" w:rsidRDefault="004E63B3" w:rsidP="004E63B3">
            <w:pPr>
              <w:pStyle w:val="ListParagraph"/>
              <w:numPr>
                <w:ilvl w:val="0"/>
                <w:numId w:val="0"/>
              </w:numPr>
              <w:rPr>
                <w:rFonts w:asciiTheme="majorHAnsi" w:hAnsiTheme="majorHAnsi"/>
              </w:rPr>
            </w:pPr>
            <w:r>
              <w:rPr>
                <w:rFonts w:asciiTheme="majorHAnsi" w:hAnsiTheme="majorHAnsi"/>
              </w:rPr>
              <w:t xml:space="preserve">Gene therapy has made enormous strides in the last few decades. Some of the problems that might benefit from gene therapy are Parkinson’s disease, HIV infection, and transplanted tissue rejection. </w:t>
            </w:r>
          </w:p>
        </w:tc>
      </w:tr>
    </w:tbl>
    <w:p w14:paraId="32F0E5D0" w14:textId="77777777" w:rsidR="00282325" w:rsidRDefault="00282325" w:rsidP="00795F7D">
      <w:pPr>
        <w:spacing w:after="200" w:line="276" w:lineRule="auto"/>
        <w:rPr>
          <w:rFonts w:asciiTheme="majorHAnsi" w:hAnsiTheme="majorHAnsi"/>
        </w:rPr>
      </w:pPr>
    </w:p>
    <w:p w14:paraId="5EAD2804" w14:textId="77777777" w:rsidR="00282325" w:rsidRDefault="00282325">
      <w:pPr>
        <w:spacing w:after="200" w:line="276" w:lineRule="auto"/>
        <w:rPr>
          <w:rFonts w:asciiTheme="majorHAnsi" w:hAnsiTheme="majorHAnsi"/>
        </w:rPr>
      </w:pPr>
      <w:r>
        <w:rPr>
          <w:rFonts w:asciiTheme="majorHAnsi" w:hAnsiTheme="majorHAnsi"/>
        </w:rPr>
        <w:br w:type="page"/>
      </w:r>
    </w:p>
    <w:p w14:paraId="33E4F7EC" w14:textId="77777777" w:rsidR="00FB6ABD" w:rsidRPr="00E82110" w:rsidRDefault="00FB6ABD" w:rsidP="00795F7D">
      <w:pPr>
        <w:spacing w:after="200" w:line="276" w:lineRule="auto"/>
        <w:rPr>
          <w:rFonts w:asciiTheme="majorHAnsi" w:hAnsiTheme="majorHAnsi"/>
        </w:rPr>
      </w:pPr>
    </w:p>
    <w:tbl>
      <w:tblPr>
        <w:tblStyle w:val="TableGrid"/>
        <w:tblW w:w="10908" w:type="dxa"/>
        <w:tblLook w:val="04A0" w:firstRow="1" w:lastRow="0" w:firstColumn="1" w:lastColumn="0" w:noHBand="0" w:noVBand="1"/>
      </w:tblPr>
      <w:tblGrid>
        <w:gridCol w:w="1008"/>
        <w:gridCol w:w="1260"/>
        <w:gridCol w:w="1260"/>
        <w:gridCol w:w="7380"/>
      </w:tblGrid>
      <w:tr w:rsidR="00FB6ABD" w:rsidRPr="00E82110" w14:paraId="2EE3EAA6" w14:textId="77777777">
        <w:trPr>
          <w:trHeight w:val="315"/>
        </w:trPr>
        <w:tc>
          <w:tcPr>
            <w:tcW w:w="1008" w:type="dxa"/>
            <w:shd w:val="clear" w:color="auto" w:fill="548DD4" w:themeFill="text2" w:themeFillTint="99"/>
          </w:tcPr>
          <w:p w14:paraId="7207E3BC" w14:textId="77777777" w:rsidR="00FB6ABD" w:rsidRPr="00E82110" w:rsidRDefault="00FB6ABD" w:rsidP="00EF536D">
            <w:pPr>
              <w:rPr>
                <w:rFonts w:asciiTheme="majorHAnsi" w:hAnsiTheme="majorHAnsi" w:cstheme="minorHAnsi"/>
                <w:b/>
                <w:sz w:val="24"/>
                <w:szCs w:val="24"/>
              </w:rPr>
            </w:pPr>
            <w:r w:rsidRPr="00E82110">
              <w:rPr>
                <w:rFonts w:asciiTheme="majorHAnsi" w:hAnsiTheme="majorHAnsi" w:cstheme="minorHAnsi"/>
                <w:b/>
                <w:sz w:val="24"/>
                <w:szCs w:val="24"/>
              </w:rPr>
              <w:t>Slide #:</w:t>
            </w:r>
          </w:p>
        </w:tc>
        <w:tc>
          <w:tcPr>
            <w:tcW w:w="1260" w:type="dxa"/>
          </w:tcPr>
          <w:p w14:paraId="33B89CAF" w14:textId="77777777" w:rsidR="00FB6ABD" w:rsidRPr="00E82110" w:rsidRDefault="00795F7D" w:rsidP="00EF536D">
            <w:pPr>
              <w:rPr>
                <w:rFonts w:asciiTheme="majorHAnsi" w:hAnsiTheme="majorHAnsi" w:cstheme="minorHAnsi"/>
                <w:sz w:val="24"/>
                <w:szCs w:val="24"/>
              </w:rPr>
            </w:pPr>
            <w:r>
              <w:rPr>
                <w:rFonts w:asciiTheme="majorHAnsi" w:hAnsiTheme="majorHAnsi" w:cstheme="minorHAnsi"/>
                <w:sz w:val="24"/>
                <w:szCs w:val="24"/>
              </w:rPr>
              <w:t>1</w:t>
            </w:r>
            <w:r w:rsidR="006C7F70">
              <w:rPr>
                <w:rFonts w:asciiTheme="majorHAnsi" w:hAnsiTheme="majorHAnsi" w:cstheme="minorHAnsi"/>
                <w:sz w:val="24"/>
                <w:szCs w:val="24"/>
              </w:rPr>
              <w:t>3</w:t>
            </w:r>
          </w:p>
        </w:tc>
        <w:tc>
          <w:tcPr>
            <w:tcW w:w="1260" w:type="dxa"/>
            <w:shd w:val="clear" w:color="auto" w:fill="548DD4" w:themeFill="text2" w:themeFillTint="99"/>
          </w:tcPr>
          <w:p w14:paraId="4C5FA2F1" w14:textId="77777777" w:rsidR="00FB6ABD" w:rsidRPr="00E82110" w:rsidRDefault="00FB6ABD" w:rsidP="00EF536D">
            <w:pPr>
              <w:rPr>
                <w:rFonts w:asciiTheme="majorHAnsi" w:hAnsiTheme="majorHAnsi" w:cstheme="minorHAnsi"/>
                <w:b/>
                <w:sz w:val="24"/>
                <w:szCs w:val="24"/>
              </w:rPr>
            </w:pPr>
            <w:r w:rsidRPr="00E82110">
              <w:rPr>
                <w:rFonts w:asciiTheme="majorHAnsi" w:hAnsiTheme="majorHAnsi" w:cstheme="minorHAnsi"/>
                <w:b/>
                <w:sz w:val="24"/>
                <w:szCs w:val="24"/>
              </w:rPr>
              <w:t>Slide Title:</w:t>
            </w:r>
          </w:p>
        </w:tc>
        <w:tc>
          <w:tcPr>
            <w:tcW w:w="7380" w:type="dxa"/>
          </w:tcPr>
          <w:p w14:paraId="0BFAC854" w14:textId="77777777" w:rsidR="00FB6ABD" w:rsidRPr="00E82110" w:rsidRDefault="00FB6ABD" w:rsidP="00EF536D">
            <w:pPr>
              <w:rPr>
                <w:rFonts w:asciiTheme="majorHAnsi" w:hAnsiTheme="majorHAnsi" w:cstheme="minorHAnsi"/>
                <w:sz w:val="24"/>
                <w:szCs w:val="24"/>
              </w:rPr>
            </w:pPr>
            <w:r w:rsidRPr="00E82110">
              <w:rPr>
                <w:rFonts w:asciiTheme="majorHAnsi" w:hAnsiTheme="majorHAnsi" w:cstheme="minorHAnsi"/>
                <w:sz w:val="24"/>
                <w:szCs w:val="24"/>
              </w:rPr>
              <w:t>Check Your Understanding (2</w:t>
            </w:r>
            <w:r w:rsidRPr="00E82110">
              <w:rPr>
                <w:rFonts w:asciiTheme="majorHAnsi" w:hAnsiTheme="majorHAnsi" w:cstheme="minorHAnsi"/>
                <w:sz w:val="24"/>
                <w:szCs w:val="24"/>
                <w:vertAlign w:val="superscript"/>
              </w:rPr>
              <w:t>nd</w:t>
            </w:r>
            <w:r w:rsidRPr="00E82110">
              <w:rPr>
                <w:rFonts w:asciiTheme="majorHAnsi" w:hAnsiTheme="majorHAnsi" w:cstheme="minorHAnsi"/>
                <w:sz w:val="24"/>
                <w:szCs w:val="24"/>
              </w:rPr>
              <w:t xml:space="preserve"> to last slide)</w:t>
            </w:r>
          </w:p>
        </w:tc>
      </w:tr>
      <w:tr w:rsidR="00FB6ABD" w:rsidRPr="00E82110" w14:paraId="3C038A05" w14:textId="77777777">
        <w:trPr>
          <w:trHeight w:val="197"/>
        </w:trPr>
        <w:tc>
          <w:tcPr>
            <w:tcW w:w="10908" w:type="dxa"/>
            <w:gridSpan w:val="4"/>
            <w:shd w:val="clear" w:color="auto" w:fill="548DD4" w:themeFill="text2" w:themeFillTint="99"/>
          </w:tcPr>
          <w:p w14:paraId="78ADBB9E" w14:textId="77777777" w:rsidR="00FB6ABD" w:rsidRPr="00E82110" w:rsidRDefault="00FB6ABD" w:rsidP="00EF536D">
            <w:pPr>
              <w:rPr>
                <w:rFonts w:asciiTheme="majorHAnsi" w:hAnsiTheme="majorHAnsi" w:cstheme="minorHAnsi"/>
                <w:b/>
                <w:sz w:val="24"/>
                <w:szCs w:val="24"/>
              </w:rPr>
            </w:pPr>
            <w:r w:rsidRPr="00E82110">
              <w:rPr>
                <w:rFonts w:asciiTheme="majorHAnsi" w:hAnsiTheme="majorHAnsi" w:cstheme="minorHAnsi"/>
                <w:b/>
                <w:sz w:val="24"/>
                <w:szCs w:val="24"/>
              </w:rPr>
              <w:t>Visual Description and Reference Images:</w:t>
            </w:r>
          </w:p>
        </w:tc>
      </w:tr>
      <w:tr w:rsidR="00FB6ABD" w:rsidRPr="00E82110" w14:paraId="23FA7EC7" w14:textId="77777777">
        <w:trPr>
          <w:trHeight w:val="566"/>
        </w:trPr>
        <w:tc>
          <w:tcPr>
            <w:tcW w:w="10908" w:type="dxa"/>
            <w:gridSpan w:val="4"/>
          </w:tcPr>
          <w:p w14:paraId="6ED2B1C3" w14:textId="77777777" w:rsidR="00FB6ABD" w:rsidRPr="00E82110" w:rsidRDefault="00FB6ABD" w:rsidP="00FB6ABD">
            <w:pPr>
              <w:rPr>
                <w:rFonts w:asciiTheme="majorHAnsi" w:hAnsiTheme="majorHAnsi" w:cstheme="minorHAnsi"/>
                <w:sz w:val="24"/>
                <w:szCs w:val="24"/>
              </w:rPr>
            </w:pPr>
          </w:p>
        </w:tc>
      </w:tr>
      <w:tr w:rsidR="00FB6ABD" w:rsidRPr="00E82110" w14:paraId="5E7DE1ED" w14:textId="77777777">
        <w:trPr>
          <w:trHeight w:val="260"/>
        </w:trPr>
        <w:tc>
          <w:tcPr>
            <w:tcW w:w="10908" w:type="dxa"/>
            <w:gridSpan w:val="4"/>
            <w:shd w:val="clear" w:color="auto" w:fill="548DD4" w:themeFill="text2" w:themeFillTint="99"/>
          </w:tcPr>
          <w:p w14:paraId="5BDE525C" w14:textId="77777777" w:rsidR="00FB6ABD" w:rsidRPr="006F48FF" w:rsidRDefault="00FB6ABD" w:rsidP="00EF536D">
            <w:pPr>
              <w:rPr>
                <w:rFonts w:asciiTheme="majorHAnsi" w:hAnsiTheme="majorHAnsi" w:cstheme="minorHAnsi"/>
                <w:b/>
                <w:sz w:val="24"/>
                <w:szCs w:val="24"/>
              </w:rPr>
            </w:pPr>
            <w:r w:rsidRPr="006F48FF">
              <w:rPr>
                <w:rFonts w:asciiTheme="majorHAnsi" w:hAnsiTheme="majorHAnsi" w:cstheme="minorHAnsi"/>
                <w:b/>
                <w:sz w:val="24"/>
                <w:szCs w:val="24"/>
              </w:rPr>
              <w:t>Questions/Answers:</w:t>
            </w:r>
          </w:p>
          <w:p w14:paraId="7B0A8ADB" w14:textId="77777777" w:rsidR="00FB6ABD" w:rsidRPr="006F48FF" w:rsidRDefault="00FB6ABD" w:rsidP="00EF536D">
            <w:pPr>
              <w:rPr>
                <w:rFonts w:asciiTheme="majorHAnsi" w:hAnsiTheme="majorHAnsi" w:cstheme="minorHAnsi"/>
                <w:b/>
                <w:sz w:val="24"/>
                <w:szCs w:val="24"/>
              </w:rPr>
            </w:pPr>
          </w:p>
        </w:tc>
      </w:tr>
      <w:tr w:rsidR="00FB6ABD" w:rsidRPr="00534C12" w14:paraId="7A68CFF5" w14:textId="77777777">
        <w:trPr>
          <w:trHeight w:val="6560"/>
        </w:trPr>
        <w:tc>
          <w:tcPr>
            <w:tcW w:w="10908" w:type="dxa"/>
            <w:gridSpan w:val="4"/>
          </w:tcPr>
          <w:p w14:paraId="1E51305E" w14:textId="77777777" w:rsidR="009520D8" w:rsidRDefault="00362F3A" w:rsidP="00362F3A">
            <w:pPr>
              <w:pStyle w:val="ListParagraph"/>
              <w:numPr>
                <w:ilvl w:val="0"/>
                <w:numId w:val="18"/>
              </w:numPr>
              <w:rPr>
                <w:rFonts w:asciiTheme="majorHAnsi" w:hAnsiTheme="majorHAnsi"/>
              </w:rPr>
            </w:pPr>
            <w:r>
              <w:rPr>
                <w:rFonts w:asciiTheme="majorHAnsi" w:hAnsiTheme="majorHAnsi"/>
              </w:rPr>
              <w:t>Click on a mitochondrion in this picture:</w:t>
            </w:r>
            <w:r>
              <w:rPr>
                <w:rFonts w:asciiTheme="majorHAnsi" w:hAnsiTheme="majorHAnsi"/>
                <w:noProof/>
              </w:rPr>
              <w:drawing>
                <wp:inline distT="0" distB="0" distL="0" distR="0" wp14:anchorId="4B07A62C" wp14:editId="7F7EBD33">
                  <wp:extent cx="1371600" cy="1430655"/>
                  <wp:effectExtent l="0" t="0" r="0" b="0"/>
                  <wp:docPr id="2" name="Picture 1" descr="Macintosh HD:Users:phillipgreco:Desktop:stock-photo-animal-cell-cut-away-scientifically-correct-d-illustration-457542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hillipgreco:Desktop:stock-photo-animal-cell-cut-away-scientifically-correct-d-illustration-45754267.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71600" cy="1430655"/>
                          </a:xfrm>
                          <a:prstGeom prst="rect">
                            <a:avLst/>
                          </a:prstGeom>
                          <a:noFill/>
                          <a:ln>
                            <a:noFill/>
                          </a:ln>
                        </pic:spPr>
                      </pic:pic>
                    </a:graphicData>
                  </a:graphic>
                </wp:inline>
              </w:drawing>
            </w:r>
            <w:r>
              <w:rPr>
                <w:rFonts w:asciiTheme="majorHAnsi" w:hAnsiTheme="majorHAnsi"/>
              </w:rPr>
              <w:t xml:space="preserve"> (answer: blue beans)</w:t>
            </w:r>
          </w:p>
          <w:p w14:paraId="2BB955E0" w14:textId="77777777" w:rsidR="00362F3A" w:rsidRDefault="00362F3A" w:rsidP="00362F3A">
            <w:pPr>
              <w:pStyle w:val="ListParagraph"/>
              <w:numPr>
                <w:ilvl w:val="0"/>
                <w:numId w:val="18"/>
              </w:numPr>
              <w:rPr>
                <w:rFonts w:asciiTheme="majorHAnsi" w:hAnsiTheme="majorHAnsi"/>
              </w:rPr>
            </w:pPr>
            <w:r>
              <w:rPr>
                <w:rFonts w:asciiTheme="majorHAnsi" w:hAnsiTheme="majorHAnsi"/>
              </w:rPr>
              <w:t>Click on the nucleolus in this picture. (answer: yellow ball in center)</w:t>
            </w:r>
          </w:p>
          <w:p w14:paraId="0020300C" w14:textId="77777777" w:rsidR="00362F3A" w:rsidRDefault="00362F3A" w:rsidP="00362F3A">
            <w:pPr>
              <w:pStyle w:val="ListParagraph"/>
              <w:numPr>
                <w:ilvl w:val="0"/>
                <w:numId w:val="18"/>
              </w:numPr>
              <w:rPr>
                <w:rFonts w:asciiTheme="majorHAnsi" w:hAnsiTheme="majorHAnsi"/>
              </w:rPr>
            </w:pPr>
            <w:r>
              <w:rPr>
                <w:rFonts w:asciiTheme="majorHAnsi" w:hAnsiTheme="majorHAnsi"/>
              </w:rPr>
              <w:t>Click on a portion of this cell membrane that is hydrophobic:</w:t>
            </w:r>
            <w:r>
              <w:rPr>
                <w:rFonts w:asciiTheme="majorHAnsi" w:hAnsiTheme="majorHAnsi"/>
                <w:noProof/>
              </w:rPr>
              <w:drawing>
                <wp:inline distT="0" distB="0" distL="0" distR="0" wp14:anchorId="3C2D37DA" wp14:editId="2DC47672">
                  <wp:extent cx="1371600" cy="1176655"/>
                  <wp:effectExtent l="0" t="0" r="0" b="0"/>
                  <wp:docPr id="3" name="Picture 2" descr="Macintosh HD:Users:phillipgreco:Desktop:stock-vector-structure-of-cell-membrane-fluid-mosaic-model-338924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hillipgreco:Desktop:stock-vector-structure-of-cell-membrane-fluid-mosaic-model-3389243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71600" cy="1176655"/>
                          </a:xfrm>
                          <a:prstGeom prst="rect">
                            <a:avLst/>
                          </a:prstGeom>
                          <a:noFill/>
                          <a:ln>
                            <a:noFill/>
                          </a:ln>
                        </pic:spPr>
                      </pic:pic>
                    </a:graphicData>
                  </a:graphic>
                </wp:inline>
              </w:drawing>
            </w:r>
            <w:r>
              <w:rPr>
                <w:rFonts w:asciiTheme="majorHAnsi" w:hAnsiTheme="majorHAnsi"/>
              </w:rPr>
              <w:t>(answer would be the areas in red)</w:t>
            </w:r>
          </w:p>
          <w:p w14:paraId="6DDFDC47" w14:textId="77777777" w:rsidR="00362F3A" w:rsidRDefault="00362F3A" w:rsidP="00362F3A">
            <w:pPr>
              <w:pStyle w:val="ListParagraph"/>
              <w:numPr>
                <w:ilvl w:val="0"/>
                <w:numId w:val="18"/>
              </w:numPr>
              <w:rPr>
                <w:rFonts w:asciiTheme="majorHAnsi" w:hAnsiTheme="majorHAnsi"/>
              </w:rPr>
            </w:pPr>
            <w:r>
              <w:rPr>
                <w:rFonts w:asciiTheme="majorHAnsi" w:hAnsiTheme="majorHAnsi"/>
              </w:rPr>
              <w:t>Click on an integral protein in this picture (answer is areas in green)</w:t>
            </w:r>
          </w:p>
          <w:p w14:paraId="4012782B" w14:textId="77777777" w:rsidR="00362F3A" w:rsidRDefault="00362F3A" w:rsidP="00362F3A">
            <w:pPr>
              <w:pStyle w:val="ListParagraph"/>
              <w:numPr>
                <w:ilvl w:val="0"/>
                <w:numId w:val="18"/>
              </w:numPr>
              <w:rPr>
                <w:rFonts w:asciiTheme="majorHAnsi" w:hAnsiTheme="majorHAnsi"/>
              </w:rPr>
            </w:pPr>
            <w:r>
              <w:rPr>
                <w:rFonts w:asciiTheme="majorHAnsi" w:hAnsiTheme="majorHAnsi"/>
              </w:rPr>
              <w:t>Match the organelle with its function:</w:t>
            </w:r>
          </w:p>
          <w:p w14:paraId="1F98F2E6" w14:textId="77777777" w:rsidR="00362F3A" w:rsidRDefault="00362F3A" w:rsidP="00362F3A">
            <w:pPr>
              <w:pStyle w:val="ListParagraph"/>
              <w:numPr>
                <w:ilvl w:val="1"/>
                <w:numId w:val="18"/>
              </w:numPr>
              <w:rPr>
                <w:rFonts w:asciiTheme="majorHAnsi" w:hAnsiTheme="majorHAnsi"/>
              </w:rPr>
            </w:pPr>
            <w:r>
              <w:rPr>
                <w:rFonts w:asciiTheme="majorHAnsi" w:hAnsiTheme="majorHAnsi"/>
              </w:rPr>
              <w:t>Nucleus- stores the genetic material of the cell</w:t>
            </w:r>
          </w:p>
          <w:p w14:paraId="49AB1CE6" w14:textId="77777777" w:rsidR="00362F3A" w:rsidRDefault="00362F3A" w:rsidP="00362F3A">
            <w:pPr>
              <w:pStyle w:val="ListParagraph"/>
              <w:numPr>
                <w:ilvl w:val="1"/>
                <w:numId w:val="18"/>
              </w:numPr>
              <w:rPr>
                <w:rFonts w:asciiTheme="majorHAnsi" w:hAnsiTheme="majorHAnsi"/>
              </w:rPr>
            </w:pPr>
            <w:r>
              <w:rPr>
                <w:rFonts w:asciiTheme="majorHAnsi" w:hAnsiTheme="majorHAnsi"/>
              </w:rPr>
              <w:t>Smooth endoplasmic reticulum- folds of membrane that store ions</w:t>
            </w:r>
          </w:p>
          <w:p w14:paraId="44807800" w14:textId="77777777" w:rsidR="00362F3A" w:rsidRDefault="00362F3A" w:rsidP="00362F3A">
            <w:pPr>
              <w:pStyle w:val="ListParagraph"/>
              <w:numPr>
                <w:ilvl w:val="1"/>
                <w:numId w:val="18"/>
              </w:numPr>
              <w:rPr>
                <w:rFonts w:asciiTheme="majorHAnsi" w:hAnsiTheme="majorHAnsi"/>
              </w:rPr>
            </w:pPr>
            <w:r>
              <w:rPr>
                <w:rFonts w:asciiTheme="majorHAnsi" w:hAnsiTheme="majorHAnsi"/>
              </w:rPr>
              <w:t>Ribosomes- create proteins from RNA instructions</w:t>
            </w:r>
          </w:p>
          <w:p w14:paraId="0F8866AE" w14:textId="77777777" w:rsidR="00362F3A" w:rsidRDefault="00362F3A" w:rsidP="00362F3A">
            <w:pPr>
              <w:pStyle w:val="ListParagraph"/>
              <w:numPr>
                <w:ilvl w:val="1"/>
                <w:numId w:val="18"/>
              </w:numPr>
              <w:rPr>
                <w:rFonts w:asciiTheme="majorHAnsi" w:hAnsiTheme="majorHAnsi"/>
              </w:rPr>
            </w:pPr>
            <w:r>
              <w:rPr>
                <w:rFonts w:asciiTheme="majorHAnsi" w:hAnsiTheme="majorHAnsi"/>
              </w:rPr>
              <w:t>Lysozomes- contain enzymes that will lead to apoptosis</w:t>
            </w:r>
          </w:p>
          <w:p w14:paraId="7ED7CA0B" w14:textId="77777777" w:rsidR="00362F3A" w:rsidRDefault="00362F3A" w:rsidP="00362F3A">
            <w:pPr>
              <w:pStyle w:val="ListParagraph"/>
              <w:numPr>
                <w:ilvl w:val="0"/>
                <w:numId w:val="18"/>
              </w:numPr>
              <w:rPr>
                <w:rFonts w:asciiTheme="majorHAnsi" w:hAnsiTheme="majorHAnsi"/>
              </w:rPr>
            </w:pPr>
            <w:r>
              <w:rPr>
                <w:rFonts w:asciiTheme="majorHAnsi" w:hAnsiTheme="majorHAnsi"/>
              </w:rPr>
              <w:t>If a molecule is passing from high to low concentration, but requires a channel to pass through the cell membrane, this is an example of:</w:t>
            </w:r>
          </w:p>
          <w:p w14:paraId="376F07F9" w14:textId="77777777" w:rsidR="00362F3A" w:rsidRDefault="00362F3A" w:rsidP="00362F3A">
            <w:pPr>
              <w:pStyle w:val="ListParagraph"/>
              <w:numPr>
                <w:ilvl w:val="1"/>
                <w:numId w:val="18"/>
              </w:numPr>
              <w:rPr>
                <w:rFonts w:asciiTheme="majorHAnsi" w:hAnsiTheme="majorHAnsi"/>
              </w:rPr>
            </w:pPr>
            <w:r>
              <w:rPr>
                <w:rFonts w:asciiTheme="majorHAnsi" w:hAnsiTheme="majorHAnsi"/>
              </w:rPr>
              <w:t>Simple diffusion</w:t>
            </w:r>
          </w:p>
          <w:p w14:paraId="3991BE96" w14:textId="77777777" w:rsidR="00362F3A" w:rsidRPr="00362F3A" w:rsidRDefault="00362F3A" w:rsidP="00362F3A">
            <w:pPr>
              <w:pStyle w:val="ListParagraph"/>
              <w:numPr>
                <w:ilvl w:val="1"/>
                <w:numId w:val="18"/>
              </w:numPr>
              <w:rPr>
                <w:rFonts w:asciiTheme="majorHAnsi" w:hAnsiTheme="majorHAnsi"/>
                <w:b/>
              </w:rPr>
            </w:pPr>
            <w:r w:rsidRPr="00362F3A">
              <w:rPr>
                <w:rFonts w:asciiTheme="majorHAnsi" w:hAnsiTheme="majorHAnsi"/>
                <w:b/>
              </w:rPr>
              <w:t>Facilitated diffusion</w:t>
            </w:r>
          </w:p>
          <w:p w14:paraId="2749663F" w14:textId="77777777" w:rsidR="00362F3A" w:rsidRDefault="00362F3A" w:rsidP="00362F3A">
            <w:pPr>
              <w:pStyle w:val="ListParagraph"/>
              <w:numPr>
                <w:ilvl w:val="1"/>
                <w:numId w:val="18"/>
              </w:numPr>
              <w:rPr>
                <w:rFonts w:asciiTheme="majorHAnsi" w:hAnsiTheme="majorHAnsi"/>
              </w:rPr>
            </w:pPr>
            <w:r>
              <w:rPr>
                <w:rFonts w:asciiTheme="majorHAnsi" w:hAnsiTheme="majorHAnsi"/>
              </w:rPr>
              <w:t>Active transport</w:t>
            </w:r>
          </w:p>
          <w:p w14:paraId="45E44BFD" w14:textId="77777777" w:rsidR="00362F3A" w:rsidRDefault="00362F3A" w:rsidP="00362F3A">
            <w:pPr>
              <w:pStyle w:val="ListParagraph"/>
              <w:numPr>
                <w:ilvl w:val="1"/>
                <w:numId w:val="18"/>
              </w:numPr>
              <w:rPr>
                <w:rFonts w:asciiTheme="majorHAnsi" w:hAnsiTheme="majorHAnsi"/>
              </w:rPr>
            </w:pPr>
            <w:r>
              <w:rPr>
                <w:rFonts w:asciiTheme="majorHAnsi" w:hAnsiTheme="majorHAnsi"/>
              </w:rPr>
              <w:t>Vesicular transport</w:t>
            </w:r>
          </w:p>
          <w:p w14:paraId="6243FF3A" w14:textId="77777777" w:rsidR="00362F3A" w:rsidRDefault="00362F3A" w:rsidP="00362F3A">
            <w:pPr>
              <w:pStyle w:val="ListParagraph"/>
              <w:numPr>
                <w:ilvl w:val="0"/>
                <w:numId w:val="18"/>
              </w:numPr>
              <w:rPr>
                <w:rFonts w:asciiTheme="majorHAnsi" w:hAnsiTheme="majorHAnsi"/>
              </w:rPr>
            </w:pPr>
            <w:r>
              <w:rPr>
                <w:rFonts w:asciiTheme="majorHAnsi" w:hAnsiTheme="majorHAnsi"/>
              </w:rPr>
              <w:t>If an ion like sodium were at equal concentrations on the inside and outside of a cell, which method would be needed to move the sodium out of the cell?</w:t>
            </w:r>
          </w:p>
          <w:p w14:paraId="65A33780" w14:textId="77777777" w:rsidR="00362F3A" w:rsidRDefault="00362F3A" w:rsidP="00362F3A">
            <w:pPr>
              <w:pStyle w:val="ListParagraph"/>
              <w:numPr>
                <w:ilvl w:val="1"/>
                <w:numId w:val="18"/>
              </w:numPr>
              <w:rPr>
                <w:rFonts w:asciiTheme="majorHAnsi" w:hAnsiTheme="majorHAnsi"/>
              </w:rPr>
            </w:pPr>
            <w:r>
              <w:rPr>
                <w:rFonts w:asciiTheme="majorHAnsi" w:hAnsiTheme="majorHAnsi"/>
              </w:rPr>
              <w:t>Simple diffusion</w:t>
            </w:r>
          </w:p>
          <w:p w14:paraId="419504C3" w14:textId="77777777" w:rsidR="00362F3A" w:rsidRPr="00362F3A" w:rsidRDefault="00362F3A" w:rsidP="00362F3A">
            <w:pPr>
              <w:pStyle w:val="ListParagraph"/>
              <w:numPr>
                <w:ilvl w:val="1"/>
                <w:numId w:val="18"/>
              </w:numPr>
              <w:rPr>
                <w:rFonts w:asciiTheme="majorHAnsi" w:hAnsiTheme="majorHAnsi"/>
              </w:rPr>
            </w:pPr>
            <w:r w:rsidRPr="00362F3A">
              <w:rPr>
                <w:rFonts w:asciiTheme="majorHAnsi" w:hAnsiTheme="majorHAnsi"/>
              </w:rPr>
              <w:t>Facilitated diffusion</w:t>
            </w:r>
          </w:p>
          <w:p w14:paraId="0CE48FD3" w14:textId="77777777" w:rsidR="00362F3A" w:rsidRPr="00362F3A" w:rsidRDefault="00362F3A" w:rsidP="00362F3A">
            <w:pPr>
              <w:pStyle w:val="ListParagraph"/>
              <w:numPr>
                <w:ilvl w:val="1"/>
                <w:numId w:val="18"/>
              </w:numPr>
              <w:rPr>
                <w:rFonts w:asciiTheme="majorHAnsi" w:hAnsiTheme="majorHAnsi"/>
                <w:b/>
              </w:rPr>
            </w:pPr>
            <w:r w:rsidRPr="00362F3A">
              <w:rPr>
                <w:rFonts w:asciiTheme="majorHAnsi" w:hAnsiTheme="majorHAnsi"/>
                <w:b/>
              </w:rPr>
              <w:t>Active transport</w:t>
            </w:r>
          </w:p>
          <w:p w14:paraId="376E431B" w14:textId="77777777" w:rsidR="00362F3A" w:rsidRDefault="00362F3A" w:rsidP="00362F3A">
            <w:pPr>
              <w:pStyle w:val="ListParagraph"/>
              <w:numPr>
                <w:ilvl w:val="1"/>
                <w:numId w:val="18"/>
              </w:numPr>
              <w:rPr>
                <w:rFonts w:asciiTheme="majorHAnsi" w:hAnsiTheme="majorHAnsi"/>
              </w:rPr>
            </w:pPr>
            <w:r>
              <w:rPr>
                <w:rFonts w:asciiTheme="majorHAnsi" w:hAnsiTheme="majorHAnsi"/>
              </w:rPr>
              <w:t>Vesicular transport</w:t>
            </w:r>
          </w:p>
          <w:p w14:paraId="1C113828" w14:textId="77777777" w:rsidR="00362F3A" w:rsidRDefault="00362F3A" w:rsidP="00362F3A">
            <w:pPr>
              <w:pStyle w:val="ListParagraph"/>
              <w:numPr>
                <w:ilvl w:val="0"/>
                <w:numId w:val="18"/>
              </w:numPr>
              <w:rPr>
                <w:rFonts w:asciiTheme="majorHAnsi" w:hAnsiTheme="majorHAnsi"/>
              </w:rPr>
            </w:pPr>
            <w:r>
              <w:rPr>
                <w:rFonts w:asciiTheme="majorHAnsi" w:hAnsiTheme="majorHAnsi"/>
              </w:rPr>
              <w:t>In which of the following phases would you see chromosomes lined up on the equator of a cell?</w:t>
            </w:r>
          </w:p>
          <w:p w14:paraId="5BA405BC" w14:textId="77777777" w:rsidR="00362F3A" w:rsidRDefault="00362F3A" w:rsidP="00362F3A">
            <w:pPr>
              <w:pStyle w:val="ListParagraph"/>
              <w:numPr>
                <w:ilvl w:val="1"/>
                <w:numId w:val="18"/>
              </w:numPr>
              <w:rPr>
                <w:rFonts w:asciiTheme="majorHAnsi" w:hAnsiTheme="majorHAnsi"/>
              </w:rPr>
            </w:pPr>
            <w:r>
              <w:rPr>
                <w:rFonts w:asciiTheme="majorHAnsi" w:hAnsiTheme="majorHAnsi"/>
              </w:rPr>
              <w:t>Interphase</w:t>
            </w:r>
          </w:p>
          <w:p w14:paraId="3E7CE7C5" w14:textId="77777777" w:rsidR="00362F3A" w:rsidRDefault="00362F3A" w:rsidP="00362F3A">
            <w:pPr>
              <w:pStyle w:val="ListParagraph"/>
              <w:numPr>
                <w:ilvl w:val="1"/>
                <w:numId w:val="18"/>
              </w:numPr>
              <w:rPr>
                <w:rFonts w:asciiTheme="majorHAnsi" w:hAnsiTheme="majorHAnsi"/>
              </w:rPr>
            </w:pPr>
            <w:r>
              <w:rPr>
                <w:rFonts w:asciiTheme="majorHAnsi" w:hAnsiTheme="majorHAnsi"/>
              </w:rPr>
              <w:t>Prophase</w:t>
            </w:r>
          </w:p>
          <w:p w14:paraId="58D44EAD" w14:textId="77777777" w:rsidR="00362F3A" w:rsidRPr="00362F3A" w:rsidRDefault="00362F3A" w:rsidP="00362F3A">
            <w:pPr>
              <w:pStyle w:val="ListParagraph"/>
              <w:numPr>
                <w:ilvl w:val="1"/>
                <w:numId w:val="18"/>
              </w:numPr>
              <w:rPr>
                <w:rFonts w:asciiTheme="majorHAnsi" w:hAnsiTheme="majorHAnsi"/>
                <w:b/>
              </w:rPr>
            </w:pPr>
            <w:r w:rsidRPr="00362F3A">
              <w:rPr>
                <w:rFonts w:asciiTheme="majorHAnsi" w:hAnsiTheme="majorHAnsi"/>
                <w:b/>
              </w:rPr>
              <w:t>Metaphase</w:t>
            </w:r>
          </w:p>
          <w:p w14:paraId="63DB2214" w14:textId="77777777" w:rsidR="00362F3A" w:rsidRDefault="00362F3A" w:rsidP="00362F3A">
            <w:pPr>
              <w:pStyle w:val="ListParagraph"/>
              <w:numPr>
                <w:ilvl w:val="1"/>
                <w:numId w:val="18"/>
              </w:numPr>
              <w:rPr>
                <w:rFonts w:asciiTheme="majorHAnsi" w:hAnsiTheme="majorHAnsi"/>
              </w:rPr>
            </w:pPr>
            <w:r>
              <w:rPr>
                <w:rFonts w:asciiTheme="majorHAnsi" w:hAnsiTheme="majorHAnsi"/>
              </w:rPr>
              <w:lastRenderedPageBreak/>
              <w:t>Anaphase</w:t>
            </w:r>
          </w:p>
          <w:p w14:paraId="68B7544C" w14:textId="77777777" w:rsidR="00362F3A" w:rsidRDefault="00362F3A" w:rsidP="00362F3A">
            <w:pPr>
              <w:pStyle w:val="ListParagraph"/>
              <w:numPr>
                <w:ilvl w:val="1"/>
                <w:numId w:val="18"/>
              </w:numPr>
              <w:rPr>
                <w:rFonts w:asciiTheme="majorHAnsi" w:hAnsiTheme="majorHAnsi"/>
              </w:rPr>
            </w:pPr>
            <w:r>
              <w:rPr>
                <w:rFonts w:asciiTheme="majorHAnsi" w:hAnsiTheme="majorHAnsi"/>
              </w:rPr>
              <w:t>Telophase</w:t>
            </w:r>
          </w:p>
          <w:p w14:paraId="5C29CB30" w14:textId="77777777" w:rsidR="00362F3A" w:rsidRDefault="00362F3A" w:rsidP="00362F3A">
            <w:pPr>
              <w:pStyle w:val="ListParagraph"/>
              <w:numPr>
                <w:ilvl w:val="0"/>
                <w:numId w:val="18"/>
              </w:numPr>
              <w:rPr>
                <w:rFonts w:asciiTheme="majorHAnsi" w:hAnsiTheme="majorHAnsi"/>
              </w:rPr>
            </w:pPr>
            <w:r>
              <w:rPr>
                <w:rFonts w:asciiTheme="majorHAnsi" w:hAnsiTheme="majorHAnsi"/>
              </w:rPr>
              <w:t>In which of the following phases is genetic material pulled to opposite poles of the cell?</w:t>
            </w:r>
          </w:p>
          <w:p w14:paraId="4A64D9A3" w14:textId="77777777" w:rsidR="00362F3A" w:rsidRDefault="00362F3A" w:rsidP="00362F3A">
            <w:pPr>
              <w:pStyle w:val="ListParagraph"/>
              <w:numPr>
                <w:ilvl w:val="1"/>
                <w:numId w:val="18"/>
              </w:numPr>
              <w:rPr>
                <w:rFonts w:asciiTheme="majorHAnsi" w:hAnsiTheme="majorHAnsi"/>
              </w:rPr>
            </w:pPr>
            <w:r>
              <w:rPr>
                <w:rFonts w:asciiTheme="majorHAnsi" w:hAnsiTheme="majorHAnsi"/>
              </w:rPr>
              <w:t>Interphase</w:t>
            </w:r>
          </w:p>
          <w:p w14:paraId="19FE1CF5" w14:textId="77777777" w:rsidR="00362F3A" w:rsidRDefault="00362F3A" w:rsidP="00362F3A">
            <w:pPr>
              <w:pStyle w:val="ListParagraph"/>
              <w:numPr>
                <w:ilvl w:val="1"/>
                <w:numId w:val="18"/>
              </w:numPr>
              <w:rPr>
                <w:rFonts w:asciiTheme="majorHAnsi" w:hAnsiTheme="majorHAnsi"/>
              </w:rPr>
            </w:pPr>
            <w:r>
              <w:rPr>
                <w:rFonts w:asciiTheme="majorHAnsi" w:hAnsiTheme="majorHAnsi"/>
              </w:rPr>
              <w:t>Prophase</w:t>
            </w:r>
          </w:p>
          <w:p w14:paraId="44A99535" w14:textId="77777777" w:rsidR="00362F3A" w:rsidRPr="00362F3A" w:rsidRDefault="00362F3A" w:rsidP="00362F3A">
            <w:pPr>
              <w:pStyle w:val="ListParagraph"/>
              <w:numPr>
                <w:ilvl w:val="1"/>
                <w:numId w:val="18"/>
              </w:numPr>
              <w:rPr>
                <w:rFonts w:asciiTheme="majorHAnsi" w:hAnsiTheme="majorHAnsi"/>
              </w:rPr>
            </w:pPr>
            <w:r w:rsidRPr="00362F3A">
              <w:rPr>
                <w:rFonts w:asciiTheme="majorHAnsi" w:hAnsiTheme="majorHAnsi"/>
              </w:rPr>
              <w:t>Metaphase</w:t>
            </w:r>
          </w:p>
          <w:p w14:paraId="38CDE08E" w14:textId="77777777" w:rsidR="00362F3A" w:rsidRPr="00362F3A" w:rsidRDefault="00362F3A" w:rsidP="00362F3A">
            <w:pPr>
              <w:pStyle w:val="ListParagraph"/>
              <w:numPr>
                <w:ilvl w:val="1"/>
                <w:numId w:val="18"/>
              </w:numPr>
              <w:rPr>
                <w:rFonts w:asciiTheme="majorHAnsi" w:hAnsiTheme="majorHAnsi"/>
                <w:b/>
              </w:rPr>
            </w:pPr>
            <w:r w:rsidRPr="00362F3A">
              <w:rPr>
                <w:rFonts w:asciiTheme="majorHAnsi" w:hAnsiTheme="majorHAnsi"/>
                <w:b/>
              </w:rPr>
              <w:t>Anaphase</w:t>
            </w:r>
          </w:p>
          <w:p w14:paraId="4D2C7A4E" w14:textId="77777777" w:rsidR="00362F3A" w:rsidRDefault="00362F3A" w:rsidP="00362F3A">
            <w:pPr>
              <w:pStyle w:val="ListParagraph"/>
              <w:numPr>
                <w:ilvl w:val="1"/>
                <w:numId w:val="18"/>
              </w:numPr>
              <w:rPr>
                <w:rFonts w:asciiTheme="majorHAnsi" w:hAnsiTheme="majorHAnsi"/>
              </w:rPr>
            </w:pPr>
            <w:r>
              <w:rPr>
                <w:rFonts w:asciiTheme="majorHAnsi" w:hAnsiTheme="majorHAnsi"/>
              </w:rPr>
              <w:t>Telophase</w:t>
            </w:r>
          </w:p>
          <w:p w14:paraId="3E5CF08E" w14:textId="77777777" w:rsidR="00362F3A" w:rsidRDefault="00362F3A" w:rsidP="00362F3A">
            <w:pPr>
              <w:pStyle w:val="ListParagraph"/>
              <w:numPr>
                <w:ilvl w:val="0"/>
                <w:numId w:val="18"/>
              </w:numPr>
              <w:rPr>
                <w:rFonts w:asciiTheme="majorHAnsi" w:hAnsiTheme="majorHAnsi"/>
              </w:rPr>
            </w:pPr>
            <w:r>
              <w:rPr>
                <w:rFonts w:asciiTheme="majorHAnsi" w:hAnsiTheme="majorHAnsi"/>
              </w:rPr>
              <w:t>During DNA replication, which molecule breaks the hydrogen bonds holding a double helix together?</w:t>
            </w:r>
          </w:p>
          <w:p w14:paraId="0E8558D9" w14:textId="77777777" w:rsidR="00362F3A" w:rsidRDefault="00603028" w:rsidP="00603028">
            <w:pPr>
              <w:pStyle w:val="ListParagraph"/>
              <w:numPr>
                <w:ilvl w:val="1"/>
                <w:numId w:val="18"/>
              </w:numPr>
              <w:rPr>
                <w:rFonts w:asciiTheme="majorHAnsi" w:hAnsiTheme="majorHAnsi"/>
              </w:rPr>
            </w:pPr>
            <w:r>
              <w:rPr>
                <w:rFonts w:asciiTheme="majorHAnsi" w:hAnsiTheme="majorHAnsi"/>
              </w:rPr>
              <w:t>Histone</w:t>
            </w:r>
          </w:p>
          <w:p w14:paraId="2CAE2778" w14:textId="77777777" w:rsidR="00603028" w:rsidRDefault="00603028" w:rsidP="00603028">
            <w:pPr>
              <w:pStyle w:val="ListParagraph"/>
              <w:numPr>
                <w:ilvl w:val="1"/>
                <w:numId w:val="18"/>
              </w:numPr>
              <w:rPr>
                <w:rFonts w:asciiTheme="majorHAnsi" w:hAnsiTheme="majorHAnsi"/>
              </w:rPr>
            </w:pPr>
            <w:r>
              <w:rPr>
                <w:rFonts w:asciiTheme="majorHAnsi" w:hAnsiTheme="majorHAnsi"/>
              </w:rPr>
              <w:t>Chromatin</w:t>
            </w:r>
          </w:p>
          <w:p w14:paraId="302CE7A2" w14:textId="77777777" w:rsidR="00603028" w:rsidRDefault="00603028" w:rsidP="00603028">
            <w:pPr>
              <w:pStyle w:val="ListParagraph"/>
              <w:numPr>
                <w:ilvl w:val="1"/>
                <w:numId w:val="18"/>
              </w:numPr>
              <w:rPr>
                <w:rFonts w:asciiTheme="majorHAnsi" w:hAnsiTheme="majorHAnsi"/>
              </w:rPr>
            </w:pPr>
            <w:r>
              <w:rPr>
                <w:rFonts w:asciiTheme="majorHAnsi" w:hAnsiTheme="majorHAnsi"/>
              </w:rPr>
              <w:t>DNA polymerase</w:t>
            </w:r>
          </w:p>
          <w:p w14:paraId="45BEFECE" w14:textId="77777777" w:rsidR="00603028" w:rsidRPr="00603028" w:rsidRDefault="00603028" w:rsidP="00603028">
            <w:pPr>
              <w:pStyle w:val="ListParagraph"/>
              <w:numPr>
                <w:ilvl w:val="1"/>
                <w:numId w:val="18"/>
              </w:numPr>
              <w:rPr>
                <w:rFonts w:asciiTheme="majorHAnsi" w:hAnsiTheme="majorHAnsi"/>
                <w:b/>
              </w:rPr>
            </w:pPr>
            <w:r w:rsidRPr="00603028">
              <w:rPr>
                <w:rFonts w:asciiTheme="majorHAnsi" w:hAnsiTheme="majorHAnsi"/>
                <w:b/>
              </w:rPr>
              <w:t>Helicase</w:t>
            </w:r>
          </w:p>
          <w:p w14:paraId="4B41ED37" w14:textId="77777777" w:rsidR="00603028" w:rsidRDefault="00603028" w:rsidP="00603028">
            <w:pPr>
              <w:pStyle w:val="ListParagraph"/>
              <w:numPr>
                <w:ilvl w:val="0"/>
                <w:numId w:val="18"/>
              </w:numPr>
              <w:rPr>
                <w:rFonts w:asciiTheme="majorHAnsi" w:hAnsiTheme="majorHAnsi"/>
              </w:rPr>
            </w:pPr>
            <w:r>
              <w:rPr>
                <w:rFonts w:asciiTheme="majorHAnsi" w:hAnsiTheme="majorHAnsi"/>
              </w:rPr>
              <w:t>If one side of DNA contains the triplet ATC, enter the triplet that would be found on the matching DNA strand. (student must enter TAG).</w:t>
            </w:r>
          </w:p>
          <w:p w14:paraId="3B3642A7" w14:textId="77777777" w:rsidR="00603028" w:rsidRDefault="00603028" w:rsidP="00603028">
            <w:pPr>
              <w:pStyle w:val="ListParagraph"/>
              <w:numPr>
                <w:ilvl w:val="0"/>
                <w:numId w:val="18"/>
              </w:numPr>
              <w:rPr>
                <w:rFonts w:asciiTheme="majorHAnsi" w:hAnsiTheme="majorHAnsi"/>
              </w:rPr>
            </w:pPr>
            <w:r>
              <w:rPr>
                <w:rFonts w:asciiTheme="majorHAnsi" w:hAnsiTheme="majorHAnsi"/>
              </w:rPr>
              <w:t>If one side of DNA contains the triplet GTA, enter the triplet that would be found on the matching DNA strand. (student must enter CAT).</w:t>
            </w:r>
          </w:p>
          <w:p w14:paraId="2BA7DB2F" w14:textId="77777777" w:rsidR="00362F3A" w:rsidRDefault="00362F3A" w:rsidP="00362F3A">
            <w:pPr>
              <w:rPr>
                <w:rFonts w:asciiTheme="majorHAnsi" w:hAnsiTheme="majorHAnsi"/>
              </w:rPr>
            </w:pPr>
          </w:p>
          <w:p w14:paraId="61905DBC" w14:textId="77777777" w:rsidR="00362F3A" w:rsidRPr="00362F3A" w:rsidRDefault="00362F3A" w:rsidP="00362F3A">
            <w:pPr>
              <w:rPr>
                <w:rFonts w:asciiTheme="majorHAnsi" w:hAnsiTheme="majorHAnsi"/>
              </w:rPr>
            </w:pPr>
          </w:p>
        </w:tc>
      </w:tr>
    </w:tbl>
    <w:p w14:paraId="21FEE1F7" w14:textId="77777777" w:rsidR="00606D48" w:rsidRPr="00534C12" w:rsidRDefault="00606D48">
      <w:pPr>
        <w:spacing w:after="200" w:line="276" w:lineRule="auto"/>
        <w:rPr>
          <w:rFonts w:asciiTheme="majorHAnsi" w:hAnsiTheme="majorHAnsi"/>
        </w:rPr>
      </w:pPr>
    </w:p>
    <w:p w14:paraId="4A2F933A" w14:textId="77777777" w:rsidR="00606D48" w:rsidRDefault="00606D48">
      <w:pPr>
        <w:spacing w:after="200" w:line="276" w:lineRule="auto"/>
        <w:rPr>
          <w:rFonts w:asciiTheme="majorHAnsi" w:hAnsiTheme="majorHAnsi"/>
        </w:rPr>
      </w:pPr>
      <w:r>
        <w:rPr>
          <w:rFonts w:asciiTheme="majorHAnsi" w:hAnsiTheme="majorHAnsi"/>
        </w:rPr>
        <w:br w:type="page"/>
      </w:r>
    </w:p>
    <w:p w14:paraId="1E2FF163" w14:textId="77777777" w:rsidR="008869D5" w:rsidRDefault="008869D5">
      <w:pPr>
        <w:spacing w:after="200" w:line="276" w:lineRule="auto"/>
        <w:rPr>
          <w:rFonts w:asciiTheme="majorHAnsi" w:hAnsiTheme="majorHAnsi"/>
        </w:rPr>
      </w:pPr>
    </w:p>
    <w:p w14:paraId="304C2A39" w14:textId="77777777" w:rsidR="00DF7CA5" w:rsidRPr="00E82110" w:rsidRDefault="00DF7CA5">
      <w:pPr>
        <w:rPr>
          <w:rFonts w:asciiTheme="majorHAnsi" w:hAnsiTheme="majorHAnsi"/>
        </w:rPr>
      </w:pPr>
    </w:p>
    <w:tbl>
      <w:tblPr>
        <w:tblStyle w:val="TableGrid"/>
        <w:tblW w:w="10908" w:type="dxa"/>
        <w:tblLook w:val="04A0" w:firstRow="1" w:lastRow="0" w:firstColumn="1" w:lastColumn="0" w:noHBand="0" w:noVBand="1"/>
      </w:tblPr>
      <w:tblGrid>
        <w:gridCol w:w="1008"/>
        <w:gridCol w:w="1260"/>
        <w:gridCol w:w="1260"/>
        <w:gridCol w:w="1170"/>
        <w:gridCol w:w="6210"/>
      </w:tblGrid>
      <w:tr w:rsidR="00FB6ABD" w:rsidRPr="00E82110" w14:paraId="7DD120CE" w14:textId="77777777">
        <w:trPr>
          <w:trHeight w:val="315"/>
        </w:trPr>
        <w:tc>
          <w:tcPr>
            <w:tcW w:w="1008" w:type="dxa"/>
            <w:shd w:val="clear" w:color="auto" w:fill="548DD4" w:themeFill="text2" w:themeFillTint="99"/>
          </w:tcPr>
          <w:p w14:paraId="74FC9C94" w14:textId="77777777" w:rsidR="00FB6ABD" w:rsidRPr="00E82110" w:rsidRDefault="00FB6ABD" w:rsidP="00EF536D">
            <w:pPr>
              <w:rPr>
                <w:rFonts w:asciiTheme="majorHAnsi" w:hAnsiTheme="majorHAnsi" w:cstheme="minorHAnsi"/>
                <w:b/>
                <w:sz w:val="24"/>
                <w:szCs w:val="24"/>
              </w:rPr>
            </w:pPr>
            <w:r w:rsidRPr="00E82110">
              <w:rPr>
                <w:rFonts w:asciiTheme="majorHAnsi" w:hAnsiTheme="majorHAnsi" w:cstheme="minorHAnsi"/>
                <w:b/>
                <w:sz w:val="24"/>
                <w:szCs w:val="24"/>
              </w:rPr>
              <w:t>Slide #:</w:t>
            </w:r>
          </w:p>
        </w:tc>
        <w:tc>
          <w:tcPr>
            <w:tcW w:w="1260" w:type="dxa"/>
          </w:tcPr>
          <w:p w14:paraId="1A0FCBBC" w14:textId="77777777" w:rsidR="00FB6ABD" w:rsidRPr="00E82110" w:rsidRDefault="00FB6ABD" w:rsidP="00EF536D">
            <w:pPr>
              <w:rPr>
                <w:rFonts w:asciiTheme="majorHAnsi" w:hAnsiTheme="majorHAnsi" w:cstheme="minorHAnsi"/>
                <w:sz w:val="24"/>
                <w:szCs w:val="24"/>
              </w:rPr>
            </w:pPr>
          </w:p>
        </w:tc>
        <w:tc>
          <w:tcPr>
            <w:tcW w:w="1260" w:type="dxa"/>
            <w:shd w:val="clear" w:color="auto" w:fill="548DD4" w:themeFill="text2" w:themeFillTint="99"/>
          </w:tcPr>
          <w:p w14:paraId="6B07A969" w14:textId="77777777" w:rsidR="00FB6ABD" w:rsidRPr="00E82110" w:rsidRDefault="00FB6ABD" w:rsidP="00EF536D">
            <w:pPr>
              <w:rPr>
                <w:rFonts w:asciiTheme="majorHAnsi" w:hAnsiTheme="majorHAnsi" w:cstheme="minorHAnsi"/>
                <w:b/>
                <w:sz w:val="24"/>
                <w:szCs w:val="24"/>
              </w:rPr>
            </w:pPr>
            <w:r w:rsidRPr="00E82110">
              <w:rPr>
                <w:rFonts w:asciiTheme="majorHAnsi" w:hAnsiTheme="majorHAnsi" w:cstheme="minorHAnsi"/>
                <w:b/>
                <w:sz w:val="24"/>
                <w:szCs w:val="24"/>
              </w:rPr>
              <w:t>Slide Title:</w:t>
            </w:r>
          </w:p>
        </w:tc>
        <w:tc>
          <w:tcPr>
            <w:tcW w:w="7380" w:type="dxa"/>
            <w:gridSpan w:val="2"/>
          </w:tcPr>
          <w:p w14:paraId="1FFB113D" w14:textId="77777777" w:rsidR="00FB6ABD" w:rsidRPr="00E82110" w:rsidRDefault="00FB6ABD" w:rsidP="00EF536D">
            <w:pPr>
              <w:rPr>
                <w:rFonts w:asciiTheme="majorHAnsi" w:hAnsiTheme="majorHAnsi" w:cstheme="minorHAnsi"/>
                <w:sz w:val="24"/>
                <w:szCs w:val="24"/>
              </w:rPr>
            </w:pPr>
            <w:r w:rsidRPr="00E82110">
              <w:rPr>
                <w:rFonts w:asciiTheme="majorHAnsi" w:hAnsiTheme="majorHAnsi" w:cstheme="minorHAnsi"/>
                <w:sz w:val="24"/>
                <w:szCs w:val="24"/>
              </w:rPr>
              <w:t>Summary (last slide, review of learning objectives)</w:t>
            </w:r>
          </w:p>
        </w:tc>
      </w:tr>
      <w:tr w:rsidR="00FB6ABD" w:rsidRPr="00E82110" w14:paraId="0B660EE6" w14:textId="77777777">
        <w:trPr>
          <w:trHeight w:val="197"/>
        </w:trPr>
        <w:tc>
          <w:tcPr>
            <w:tcW w:w="10908" w:type="dxa"/>
            <w:gridSpan w:val="5"/>
            <w:shd w:val="clear" w:color="auto" w:fill="548DD4" w:themeFill="text2" w:themeFillTint="99"/>
          </w:tcPr>
          <w:p w14:paraId="5AE48242" w14:textId="77777777" w:rsidR="00FB6ABD" w:rsidRPr="00E82110" w:rsidRDefault="00FB6ABD" w:rsidP="00EF536D">
            <w:pPr>
              <w:rPr>
                <w:rFonts w:asciiTheme="majorHAnsi" w:hAnsiTheme="majorHAnsi" w:cstheme="minorHAnsi"/>
                <w:b/>
                <w:sz w:val="24"/>
                <w:szCs w:val="24"/>
              </w:rPr>
            </w:pPr>
            <w:r w:rsidRPr="00E82110">
              <w:rPr>
                <w:rFonts w:asciiTheme="majorHAnsi" w:hAnsiTheme="majorHAnsi" w:cstheme="minorHAnsi"/>
                <w:b/>
                <w:sz w:val="24"/>
                <w:szCs w:val="24"/>
              </w:rPr>
              <w:t>Visual Description and Reference Images:</w:t>
            </w:r>
          </w:p>
        </w:tc>
      </w:tr>
      <w:tr w:rsidR="00FB6ABD" w:rsidRPr="00E82110" w14:paraId="3DD9D922" w14:textId="77777777">
        <w:trPr>
          <w:trHeight w:val="3086"/>
        </w:trPr>
        <w:tc>
          <w:tcPr>
            <w:tcW w:w="10908" w:type="dxa"/>
            <w:gridSpan w:val="5"/>
          </w:tcPr>
          <w:p w14:paraId="655636C3" w14:textId="77777777" w:rsidR="002D2EF4" w:rsidRPr="002D2EF4" w:rsidRDefault="002D2EF4" w:rsidP="002D2EF4">
            <w:pPr>
              <w:pStyle w:val="ListParagraph"/>
              <w:numPr>
                <w:ilvl w:val="0"/>
                <w:numId w:val="0"/>
              </w:numPr>
              <w:ind w:left="1080"/>
              <w:rPr>
                <w:rFonts w:asciiTheme="majorHAnsi" w:hAnsiTheme="majorHAnsi"/>
              </w:rPr>
            </w:pPr>
          </w:p>
          <w:p w14:paraId="377FD34C" w14:textId="77777777" w:rsidR="002D2EF4" w:rsidRPr="002D2EF4" w:rsidRDefault="002D2EF4" w:rsidP="002D2EF4">
            <w:pPr>
              <w:pStyle w:val="ListParagraph"/>
              <w:numPr>
                <w:ilvl w:val="0"/>
                <w:numId w:val="0"/>
              </w:numPr>
              <w:ind w:left="1080"/>
              <w:rPr>
                <w:rFonts w:asciiTheme="majorHAnsi" w:hAnsiTheme="majorHAnsi"/>
                <w:sz w:val="20"/>
                <w:szCs w:val="20"/>
              </w:rPr>
            </w:pPr>
          </w:p>
        </w:tc>
      </w:tr>
      <w:tr w:rsidR="00FB6ABD" w:rsidRPr="00E82110" w14:paraId="02AE3B3C" w14:textId="77777777">
        <w:trPr>
          <w:trHeight w:val="260"/>
        </w:trPr>
        <w:tc>
          <w:tcPr>
            <w:tcW w:w="4698" w:type="dxa"/>
            <w:gridSpan w:val="4"/>
            <w:shd w:val="clear" w:color="auto" w:fill="548DD4" w:themeFill="text2" w:themeFillTint="99"/>
          </w:tcPr>
          <w:p w14:paraId="696BD4FA" w14:textId="77777777" w:rsidR="00FB6ABD" w:rsidRPr="00E82110" w:rsidRDefault="00FB6ABD" w:rsidP="00EF536D">
            <w:pPr>
              <w:rPr>
                <w:rFonts w:asciiTheme="majorHAnsi" w:hAnsiTheme="majorHAnsi" w:cstheme="minorHAnsi"/>
                <w:b/>
                <w:sz w:val="24"/>
                <w:szCs w:val="24"/>
              </w:rPr>
            </w:pPr>
            <w:r w:rsidRPr="00E82110">
              <w:rPr>
                <w:rFonts w:asciiTheme="majorHAnsi" w:hAnsiTheme="majorHAnsi" w:cstheme="minorHAnsi"/>
                <w:b/>
                <w:sz w:val="24"/>
                <w:szCs w:val="24"/>
              </w:rPr>
              <w:t>Key Bullet Points:</w:t>
            </w:r>
          </w:p>
        </w:tc>
        <w:tc>
          <w:tcPr>
            <w:tcW w:w="6210" w:type="dxa"/>
            <w:shd w:val="clear" w:color="auto" w:fill="548DD4" w:themeFill="text2" w:themeFillTint="99"/>
          </w:tcPr>
          <w:p w14:paraId="68D65CAD" w14:textId="77777777" w:rsidR="00FB6ABD" w:rsidRPr="00E82110" w:rsidRDefault="00FB6ABD" w:rsidP="00EF536D">
            <w:pPr>
              <w:rPr>
                <w:rFonts w:asciiTheme="majorHAnsi" w:hAnsiTheme="majorHAnsi" w:cstheme="minorHAnsi"/>
                <w:b/>
                <w:sz w:val="24"/>
                <w:szCs w:val="24"/>
              </w:rPr>
            </w:pPr>
            <w:r w:rsidRPr="00E82110">
              <w:rPr>
                <w:rFonts w:asciiTheme="majorHAnsi" w:hAnsiTheme="majorHAnsi" w:cstheme="minorHAnsi"/>
                <w:b/>
                <w:sz w:val="24"/>
                <w:szCs w:val="24"/>
              </w:rPr>
              <w:t>Script:</w:t>
            </w:r>
          </w:p>
        </w:tc>
      </w:tr>
      <w:tr w:rsidR="00FB6ABD" w:rsidRPr="00E82110" w14:paraId="2567EFD6" w14:textId="77777777">
        <w:trPr>
          <w:trHeight w:val="6560"/>
        </w:trPr>
        <w:tc>
          <w:tcPr>
            <w:tcW w:w="4698" w:type="dxa"/>
            <w:gridSpan w:val="4"/>
          </w:tcPr>
          <w:p w14:paraId="71230CDD" w14:textId="77777777" w:rsidR="00593F11" w:rsidRPr="00067AC2" w:rsidRDefault="00A120EA" w:rsidP="00593F11">
            <w:pPr>
              <w:pStyle w:val="ListParagraph"/>
              <w:numPr>
                <w:ilvl w:val="0"/>
                <w:numId w:val="0"/>
              </w:numPr>
              <w:rPr>
                <w:rFonts w:asciiTheme="majorHAnsi" w:hAnsiTheme="majorHAnsi"/>
              </w:rPr>
            </w:pPr>
            <w:r>
              <w:rPr>
                <w:rFonts w:asciiTheme="majorHAnsi" w:hAnsiTheme="majorHAnsi"/>
              </w:rPr>
              <w:t xml:space="preserve">In this unit you </w:t>
            </w:r>
            <w:r w:rsidR="00593F11" w:rsidRPr="00067AC2">
              <w:rPr>
                <w:rFonts w:asciiTheme="majorHAnsi" w:hAnsiTheme="majorHAnsi"/>
              </w:rPr>
              <w:t>learn</w:t>
            </w:r>
            <w:r>
              <w:rPr>
                <w:rFonts w:asciiTheme="majorHAnsi" w:hAnsiTheme="majorHAnsi"/>
              </w:rPr>
              <w:t>ed</w:t>
            </w:r>
            <w:r w:rsidR="00593F11" w:rsidRPr="00067AC2">
              <w:rPr>
                <w:rFonts w:asciiTheme="majorHAnsi" w:hAnsiTheme="majorHAnsi"/>
              </w:rPr>
              <w:t xml:space="preserve"> about:</w:t>
            </w:r>
          </w:p>
          <w:p w14:paraId="68B17099" w14:textId="77777777" w:rsidR="00A120EA" w:rsidRDefault="00A120EA" w:rsidP="00A120EA">
            <w:pPr>
              <w:pStyle w:val="ListParagraph"/>
              <w:numPr>
                <w:ilvl w:val="0"/>
                <w:numId w:val="7"/>
              </w:numPr>
              <w:rPr>
                <w:rFonts w:asciiTheme="majorHAnsi" w:hAnsiTheme="majorHAnsi"/>
              </w:rPr>
            </w:pPr>
            <w:r>
              <w:rPr>
                <w:rFonts w:asciiTheme="majorHAnsi" w:hAnsiTheme="majorHAnsi"/>
              </w:rPr>
              <w:t>Organelles</w:t>
            </w:r>
          </w:p>
          <w:p w14:paraId="7A398727" w14:textId="77777777" w:rsidR="00A120EA" w:rsidRDefault="00A120EA" w:rsidP="00A120EA">
            <w:pPr>
              <w:pStyle w:val="ListParagraph"/>
              <w:numPr>
                <w:ilvl w:val="0"/>
                <w:numId w:val="7"/>
              </w:numPr>
              <w:rPr>
                <w:rFonts w:asciiTheme="majorHAnsi" w:hAnsiTheme="majorHAnsi"/>
              </w:rPr>
            </w:pPr>
            <w:r>
              <w:rPr>
                <w:rFonts w:asciiTheme="majorHAnsi" w:hAnsiTheme="majorHAnsi"/>
              </w:rPr>
              <w:t>The fluid mosaic model</w:t>
            </w:r>
          </w:p>
          <w:p w14:paraId="0C02E0C0" w14:textId="77777777" w:rsidR="00A120EA" w:rsidRDefault="00A120EA" w:rsidP="00A120EA">
            <w:pPr>
              <w:pStyle w:val="ListParagraph"/>
              <w:numPr>
                <w:ilvl w:val="0"/>
                <w:numId w:val="7"/>
              </w:numPr>
              <w:rPr>
                <w:rFonts w:asciiTheme="majorHAnsi" w:hAnsiTheme="majorHAnsi"/>
              </w:rPr>
            </w:pPr>
            <w:r>
              <w:rPr>
                <w:rFonts w:asciiTheme="majorHAnsi" w:hAnsiTheme="majorHAnsi"/>
              </w:rPr>
              <w:t>Membrane transport</w:t>
            </w:r>
          </w:p>
          <w:p w14:paraId="6574E9B5" w14:textId="77777777" w:rsidR="00A120EA" w:rsidRDefault="00A120EA" w:rsidP="00A120EA">
            <w:pPr>
              <w:pStyle w:val="ListParagraph"/>
              <w:numPr>
                <w:ilvl w:val="0"/>
                <w:numId w:val="7"/>
              </w:numPr>
              <w:rPr>
                <w:rFonts w:asciiTheme="majorHAnsi" w:hAnsiTheme="majorHAnsi"/>
              </w:rPr>
            </w:pPr>
            <w:r>
              <w:rPr>
                <w:rFonts w:asciiTheme="majorHAnsi" w:hAnsiTheme="majorHAnsi"/>
              </w:rPr>
              <w:t>The nucleus</w:t>
            </w:r>
          </w:p>
          <w:p w14:paraId="5136BB4A" w14:textId="77777777" w:rsidR="00A120EA" w:rsidRDefault="00A120EA" w:rsidP="00A120EA">
            <w:pPr>
              <w:pStyle w:val="ListParagraph"/>
              <w:numPr>
                <w:ilvl w:val="0"/>
                <w:numId w:val="7"/>
              </w:numPr>
              <w:rPr>
                <w:rFonts w:asciiTheme="majorHAnsi" w:hAnsiTheme="majorHAnsi"/>
              </w:rPr>
            </w:pPr>
            <w:r>
              <w:rPr>
                <w:rFonts w:asciiTheme="majorHAnsi" w:hAnsiTheme="majorHAnsi"/>
              </w:rPr>
              <w:t>DNA replication</w:t>
            </w:r>
          </w:p>
          <w:p w14:paraId="3BBBED5C" w14:textId="77777777" w:rsidR="00A120EA" w:rsidRDefault="00A120EA" w:rsidP="00A120EA">
            <w:pPr>
              <w:pStyle w:val="ListParagraph"/>
              <w:numPr>
                <w:ilvl w:val="0"/>
                <w:numId w:val="7"/>
              </w:numPr>
              <w:rPr>
                <w:rFonts w:asciiTheme="majorHAnsi" w:hAnsiTheme="majorHAnsi"/>
              </w:rPr>
            </w:pPr>
            <w:r>
              <w:rPr>
                <w:rFonts w:asciiTheme="majorHAnsi" w:hAnsiTheme="majorHAnsi"/>
              </w:rPr>
              <w:t>Mitosis</w:t>
            </w:r>
          </w:p>
          <w:p w14:paraId="338DB658" w14:textId="77777777" w:rsidR="00FB6ABD" w:rsidRPr="00593F11" w:rsidRDefault="00A120EA" w:rsidP="00A120EA">
            <w:pPr>
              <w:pStyle w:val="ListParagraph"/>
              <w:numPr>
                <w:ilvl w:val="0"/>
                <w:numId w:val="7"/>
              </w:numPr>
              <w:rPr>
                <w:rFonts w:asciiTheme="majorHAnsi" w:hAnsiTheme="majorHAnsi"/>
              </w:rPr>
            </w:pPr>
            <w:r>
              <w:rPr>
                <w:rFonts w:asciiTheme="majorHAnsi" w:hAnsiTheme="majorHAnsi"/>
              </w:rPr>
              <w:t>Gene therapy</w:t>
            </w:r>
          </w:p>
        </w:tc>
        <w:tc>
          <w:tcPr>
            <w:tcW w:w="6210" w:type="dxa"/>
          </w:tcPr>
          <w:p w14:paraId="5E99123A" w14:textId="77777777" w:rsidR="00593F11" w:rsidRPr="00067AC2" w:rsidRDefault="00A120EA" w:rsidP="00593F11">
            <w:pPr>
              <w:pStyle w:val="ListParagraph"/>
              <w:numPr>
                <w:ilvl w:val="0"/>
                <w:numId w:val="0"/>
              </w:numPr>
              <w:rPr>
                <w:rFonts w:asciiTheme="majorHAnsi" w:hAnsiTheme="majorHAnsi"/>
              </w:rPr>
            </w:pPr>
            <w:r>
              <w:rPr>
                <w:rFonts w:asciiTheme="majorHAnsi" w:hAnsiTheme="majorHAnsi"/>
              </w:rPr>
              <w:t xml:space="preserve">In this unit you </w:t>
            </w:r>
            <w:r w:rsidR="00593F11" w:rsidRPr="00067AC2">
              <w:rPr>
                <w:rFonts w:asciiTheme="majorHAnsi" w:hAnsiTheme="majorHAnsi"/>
              </w:rPr>
              <w:t>learn</w:t>
            </w:r>
            <w:r>
              <w:rPr>
                <w:rFonts w:asciiTheme="majorHAnsi" w:hAnsiTheme="majorHAnsi"/>
              </w:rPr>
              <w:t>ed</w:t>
            </w:r>
            <w:r w:rsidR="00593F11" w:rsidRPr="00067AC2">
              <w:rPr>
                <w:rFonts w:asciiTheme="majorHAnsi" w:hAnsiTheme="majorHAnsi"/>
              </w:rPr>
              <w:t xml:space="preserve"> about:</w:t>
            </w:r>
          </w:p>
          <w:p w14:paraId="315D271E" w14:textId="77777777" w:rsidR="00A120EA" w:rsidRDefault="00A120EA" w:rsidP="00A120EA">
            <w:pPr>
              <w:pStyle w:val="ListParagraph"/>
              <w:numPr>
                <w:ilvl w:val="0"/>
                <w:numId w:val="7"/>
              </w:numPr>
              <w:rPr>
                <w:rFonts w:asciiTheme="majorHAnsi" w:hAnsiTheme="majorHAnsi"/>
              </w:rPr>
            </w:pPr>
            <w:r>
              <w:rPr>
                <w:rFonts w:asciiTheme="majorHAnsi" w:hAnsiTheme="majorHAnsi"/>
              </w:rPr>
              <w:t>Organelles</w:t>
            </w:r>
          </w:p>
          <w:p w14:paraId="5DB280E4" w14:textId="77777777" w:rsidR="00A120EA" w:rsidRDefault="00A120EA" w:rsidP="00A120EA">
            <w:pPr>
              <w:pStyle w:val="ListParagraph"/>
              <w:numPr>
                <w:ilvl w:val="0"/>
                <w:numId w:val="7"/>
              </w:numPr>
              <w:rPr>
                <w:rFonts w:asciiTheme="majorHAnsi" w:hAnsiTheme="majorHAnsi"/>
              </w:rPr>
            </w:pPr>
            <w:r>
              <w:rPr>
                <w:rFonts w:asciiTheme="majorHAnsi" w:hAnsiTheme="majorHAnsi"/>
              </w:rPr>
              <w:t>The fluid mosaic model</w:t>
            </w:r>
          </w:p>
          <w:p w14:paraId="24078040" w14:textId="77777777" w:rsidR="00A120EA" w:rsidRDefault="00A120EA" w:rsidP="00A120EA">
            <w:pPr>
              <w:pStyle w:val="ListParagraph"/>
              <w:numPr>
                <w:ilvl w:val="0"/>
                <w:numId w:val="7"/>
              </w:numPr>
              <w:rPr>
                <w:rFonts w:asciiTheme="majorHAnsi" w:hAnsiTheme="majorHAnsi"/>
              </w:rPr>
            </w:pPr>
            <w:r>
              <w:rPr>
                <w:rFonts w:asciiTheme="majorHAnsi" w:hAnsiTheme="majorHAnsi"/>
              </w:rPr>
              <w:t>Membrane transport</w:t>
            </w:r>
          </w:p>
          <w:p w14:paraId="4ECFCD6C" w14:textId="77777777" w:rsidR="00A120EA" w:rsidRDefault="00A120EA" w:rsidP="00A120EA">
            <w:pPr>
              <w:pStyle w:val="ListParagraph"/>
              <w:numPr>
                <w:ilvl w:val="0"/>
                <w:numId w:val="7"/>
              </w:numPr>
              <w:rPr>
                <w:rFonts w:asciiTheme="majorHAnsi" w:hAnsiTheme="majorHAnsi"/>
              </w:rPr>
            </w:pPr>
            <w:r>
              <w:rPr>
                <w:rFonts w:asciiTheme="majorHAnsi" w:hAnsiTheme="majorHAnsi"/>
              </w:rPr>
              <w:t>The nucleus</w:t>
            </w:r>
          </w:p>
          <w:p w14:paraId="15088E97" w14:textId="77777777" w:rsidR="00A120EA" w:rsidRDefault="00A120EA" w:rsidP="00A120EA">
            <w:pPr>
              <w:pStyle w:val="ListParagraph"/>
              <w:numPr>
                <w:ilvl w:val="0"/>
                <w:numId w:val="7"/>
              </w:numPr>
              <w:rPr>
                <w:rFonts w:asciiTheme="majorHAnsi" w:hAnsiTheme="majorHAnsi"/>
              </w:rPr>
            </w:pPr>
            <w:r>
              <w:rPr>
                <w:rFonts w:asciiTheme="majorHAnsi" w:hAnsiTheme="majorHAnsi"/>
              </w:rPr>
              <w:t>DNA replication</w:t>
            </w:r>
          </w:p>
          <w:p w14:paraId="0452EEFB" w14:textId="77777777" w:rsidR="00A120EA" w:rsidRDefault="00A120EA" w:rsidP="00A120EA">
            <w:pPr>
              <w:pStyle w:val="ListParagraph"/>
              <w:numPr>
                <w:ilvl w:val="0"/>
                <w:numId w:val="7"/>
              </w:numPr>
              <w:rPr>
                <w:rFonts w:asciiTheme="majorHAnsi" w:hAnsiTheme="majorHAnsi"/>
              </w:rPr>
            </w:pPr>
            <w:r>
              <w:rPr>
                <w:rFonts w:asciiTheme="majorHAnsi" w:hAnsiTheme="majorHAnsi"/>
              </w:rPr>
              <w:t>Mitosis</w:t>
            </w:r>
          </w:p>
          <w:p w14:paraId="7CA6C887" w14:textId="77777777" w:rsidR="0041240B" w:rsidRPr="00593F11" w:rsidRDefault="00A120EA" w:rsidP="00A120EA">
            <w:pPr>
              <w:pStyle w:val="ListParagraph"/>
              <w:numPr>
                <w:ilvl w:val="0"/>
                <w:numId w:val="7"/>
              </w:numPr>
              <w:rPr>
                <w:rFonts w:asciiTheme="majorHAnsi" w:hAnsiTheme="majorHAnsi"/>
              </w:rPr>
            </w:pPr>
            <w:r>
              <w:rPr>
                <w:rFonts w:asciiTheme="majorHAnsi" w:hAnsiTheme="majorHAnsi"/>
              </w:rPr>
              <w:t>Gene therapy</w:t>
            </w:r>
          </w:p>
        </w:tc>
      </w:tr>
    </w:tbl>
    <w:p w14:paraId="1F68A3E9" w14:textId="77777777" w:rsidR="00FB6ABD" w:rsidRPr="00E82110" w:rsidRDefault="00FB6ABD">
      <w:pPr>
        <w:rPr>
          <w:rFonts w:asciiTheme="majorHAnsi" w:hAnsiTheme="majorHAnsi"/>
        </w:rPr>
      </w:pPr>
    </w:p>
    <w:sectPr w:rsidR="00FB6ABD" w:rsidRPr="00E82110" w:rsidSect="00EF536D">
      <w:headerReference w:type="default" r:id="rId28"/>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Jennifer Stewart" w:date="2011-02-27T17:40:00Z" w:initials="JS">
    <w:p w14:paraId="6500BB7E" w14:textId="77777777" w:rsidR="00613AC5" w:rsidRDefault="00613AC5">
      <w:pPr>
        <w:pStyle w:val="CommentText"/>
      </w:pPr>
      <w:r>
        <w:rPr>
          <w:rStyle w:val="CommentReference"/>
        </w:rPr>
        <w:annotationRef/>
      </w:r>
      <w:r>
        <w:t>We might want to consider making the active transport with just one representative, either the diamond or circle, as to not direct their attention away from the ATP and gradient change that are the two main differences from passive transport.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00BB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00BB7E" w16cid:durableId="2252B1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CC3F6" w14:textId="77777777" w:rsidR="006457E3" w:rsidRDefault="006457E3" w:rsidP="001815F7">
      <w:r>
        <w:separator/>
      </w:r>
    </w:p>
  </w:endnote>
  <w:endnote w:type="continuationSeparator" w:id="0">
    <w:p w14:paraId="1FEACF4E" w14:textId="77777777" w:rsidR="006457E3" w:rsidRDefault="006457E3" w:rsidP="00181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8D5F2A" w14:textId="77777777" w:rsidR="006457E3" w:rsidRDefault="006457E3" w:rsidP="001815F7">
      <w:r>
        <w:separator/>
      </w:r>
    </w:p>
  </w:footnote>
  <w:footnote w:type="continuationSeparator" w:id="0">
    <w:p w14:paraId="6C4E833B" w14:textId="77777777" w:rsidR="006457E3" w:rsidRDefault="006457E3" w:rsidP="001815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086C9" w14:textId="77777777" w:rsidR="00613AC5" w:rsidRDefault="00613AC5">
    <w:pPr>
      <w:pStyle w:val="Header"/>
    </w:pPr>
    <w:r>
      <w:t>Course Name: BSL 111</w:t>
    </w:r>
    <w:r>
      <w:tab/>
      <w:t>Unit #: 2 Cells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C40AE"/>
    <w:multiLevelType w:val="hybridMultilevel"/>
    <w:tmpl w:val="21FC180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0A48C2"/>
    <w:multiLevelType w:val="hybridMultilevel"/>
    <w:tmpl w:val="19DC4F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C013C"/>
    <w:multiLevelType w:val="hybridMultilevel"/>
    <w:tmpl w:val="F60EFB0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9A649D"/>
    <w:multiLevelType w:val="hybridMultilevel"/>
    <w:tmpl w:val="7390E95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65D6F1C"/>
    <w:multiLevelType w:val="hybridMultilevel"/>
    <w:tmpl w:val="CB9217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94C4AC3"/>
    <w:multiLevelType w:val="hybridMultilevel"/>
    <w:tmpl w:val="B7B40D5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05841E7"/>
    <w:multiLevelType w:val="hybridMultilevel"/>
    <w:tmpl w:val="EB86F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8A27C3"/>
    <w:multiLevelType w:val="hybridMultilevel"/>
    <w:tmpl w:val="C57CC452"/>
    <w:lvl w:ilvl="0" w:tplc="2E10A3D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A10A6F"/>
    <w:multiLevelType w:val="hybridMultilevel"/>
    <w:tmpl w:val="EA2C18D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0711D43"/>
    <w:multiLevelType w:val="hybridMultilevel"/>
    <w:tmpl w:val="A45C117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39525A5"/>
    <w:multiLevelType w:val="hybridMultilevel"/>
    <w:tmpl w:val="C1EAB30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4EC71D7"/>
    <w:multiLevelType w:val="hybridMultilevel"/>
    <w:tmpl w:val="0AF850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7AD1935"/>
    <w:multiLevelType w:val="hybridMultilevel"/>
    <w:tmpl w:val="640A6B8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ADE0EF0"/>
    <w:multiLevelType w:val="hybridMultilevel"/>
    <w:tmpl w:val="AD1C80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CB94DA5"/>
    <w:multiLevelType w:val="hybridMultilevel"/>
    <w:tmpl w:val="A5B0E6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184F6E"/>
    <w:multiLevelType w:val="hybridMultilevel"/>
    <w:tmpl w:val="E0F2351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6335576"/>
    <w:multiLevelType w:val="hybridMultilevel"/>
    <w:tmpl w:val="93688A4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A3461D2"/>
    <w:multiLevelType w:val="hybridMultilevel"/>
    <w:tmpl w:val="E650496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3"/>
  </w:num>
  <w:num w:numId="3">
    <w:abstractNumId w:val="2"/>
  </w:num>
  <w:num w:numId="4">
    <w:abstractNumId w:val="10"/>
  </w:num>
  <w:num w:numId="5">
    <w:abstractNumId w:val="1"/>
  </w:num>
  <w:num w:numId="6">
    <w:abstractNumId w:val="16"/>
  </w:num>
  <w:num w:numId="7">
    <w:abstractNumId w:val="6"/>
  </w:num>
  <w:num w:numId="8">
    <w:abstractNumId w:val="9"/>
  </w:num>
  <w:num w:numId="9">
    <w:abstractNumId w:val="5"/>
  </w:num>
  <w:num w:numId="10">
    <w:abstractNumId w:val="17"/>
  </w:num>
  <w:num w:numId="11">
    <w:abstractNumId w:val="12"/>
  </w:num>
  <w:num w:numId="12">
    <w:abstractNumId w:val="0"/>
  </w:num>
  <w:num w:numId="13">
    <w:abstractNumId w:val="3"/>
  </w:num>
  <w:num w:numId="14">
    <w:abstractNumId w:val="8"/>
  </w:num>
  <w:num w:numId="15">
    <w:abstractNumId w:val="15"/>
  </w:num>
  <w:num w:numId="16">
    <w:abstractNumId w:val="11"/>
  </w:num>
  <w:num w:numId="17">
    <w:abstractNumId w:val="4"/>
  </w:num>
  <w:num w:numId="18">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301"/>
    <w:rsid w:val="00003CA7"/>
    <w:rsid w:val="0000574F"/>
    <w:rsid w:val="0000587C"/>
    <w:rsid w:val="00010F2A"/>
    <w:rsid w:val="0001490D"/>
    <w:rsid w:val="00014E08"/>
    <w:rsid w:val="00016117"/>
    <w:rsid w:val="00016FB2"/>
    <w:rsid w:val="00023707"/>
    <w:rsid w:val="0002378F"/>
    <w:rsid w:val="0003377A"/>
    <w:rsid w:val="00046530"/>
    <w:rsid w:val="000505BD"/>
    <w:rsid w:val="000512A1"/>
    <w:rsid w:val="00051301"/>
    <w:rsid w:val="0005182D"/>
    <w:rsid w:val="000518D8"/>
    <w:rsid w:val="00067AC2"/>
    <w:rsid w:val="00072AA5"/>
    <w:rsid w:val="00074C19"/>
    <w:rsid w:val="00075BFB"/>
    <w:rsid w:val="000764F3"/>
    <w:rsid w:val="00076E58"/>
    <w:rsid w:val="00080818"/>
    <w:rsid w:val="00081B46"/>
    <w:rsid w:val="00081F36"/>
    <w:rsid w:val="000828F7"/>
    <w:rsid w:val="000861EA"/>
    <w:rsid w:val="00087581"/>
    <w:rsid w:val="00095187"/>
    <w:rsid w:val="000976A9"/>
    <w:rsid w:val="000A05BE"/>
    <w:rsid w:val="000A205F"/>
    <w:rsid w:val="000A720F"/>
    <w:rsid w:val="000B48CA"/>
    <w:rsid w:val="000C5FAA"/>
    <w:rsid w:val="000C74E2"/>
    <w:rsid w:val="000D100E"/>
    <w:rsid w:val="000E3E41"/>
    <w:rsid w:val="000E46A6"/>
    <w:rsid w:val="000E4958"/>
    <w:rsid w:val="000E6475"/>
    <w:rsid w:val="000E64C8"/>
    <w:rsid w:val="000E7891"/>
    <w:rsid w:val="000F058C"/>
    <w:rsid w:val="000F095E"/>
    <w:rsid w:val="000F2707"/>
    <w:rsid w:val="000F5C7F"/>
    <w:rsid w:val="00104C8A"/>
    <w:rsid w:val="00112C24"/>
    <w:rsid w:val="00117152"/>
    <w:rsid w:val="00120A69"/>
    <w:rsid w:val="001232AC"/>
    <w:rsid w:val="0013116C"/>
    <w:rsid w:val="00131EF5"/>
    <w:rsid w:val="00135F0A"/>
    <w:rsid w:val="00140820"/>
    <w:rsid w:val="00142190"/>
    <w:rsid w:val="00142B15"/>
    <w:rsid w:val="00147CDC"/>
    <w:rsid w:val="001566C2"/>
    <w:rsid w:val="00161866"/>
    <w:rsid w:val="00161CDC"/>
    <w:rsid w:val="00164C8D"/>
    <w:rsid w:val="00171373"/>
    <w:rsid w:val="0017156B"/>
    <w:rsid w:val="001815F7"/>
    <w:rsid w:val="00190ADA"/>
    <w:rsid w:val="00193AFA"/>
    <w:rsid w:val="00194543"/>
    <w:rsid w:val="00197595"/>
    <w:rsid w:val="001A5B4D"/>
    <w:rsid w:val="001B323C"/>
    <w:rsid w:val="001B79D0"/>
    <w:rsid w:val="001D412E"/>
    <w:rsid w:val="001E0880"/>
    <w:rsid w:val="001E1374"/>
    <w:rsid w:val="001E152E"/>
    <w:rsid w:val="001E2FFF"/>
    <w:rsid w:val="001E699D"/>
    <w:rsid w:val="001F1258"/>
    <w:rsid w:val="001F2062"/>
    <w:rsid w:val="001F2695"/>
    <w:rsid w:val="001F5BCD"/>
    <w:rsid w:val="001F6E86"/>
    <w:rsid w:val="001F72F1"/>
    <w:rsid w:val="00201CFF"/>
    <w:rsid w:val="002040A6"/>
    <w:rsid w:val="002123B6"/>
    <w:rsid w:val="0021476D"/>
    <w:rsid w:val="00222E34"/>
    <w:rsid w:val="002277DE"/>
    <w:rsid w:val="00231DEB"/>
    <w:rsid w:val="00233DC6"/>
    <w:rsid w:val="00235B59"/>
    <w:rsid w:val="00236497"/>
    <w:rsid w:val="0024131C"/>
    <w:rsid w:val="002441CC"/>
    <w:rsid w:val="0025247B"/>
    <w:rsid w:val="00256D39"/>
    <w:rsid w:val="00263146"/>
    <w:rsid w:val="002632D2"/>
    <w:rsid w:val="00265B50"/>
    <w:rsid w:val="0027468B"/>
    <w:rsid w:val="00274D40"/>
    <w:rsid w:val="002753E6"/>
    <w:rsid w:val="00277033"/>
    <w:rsid w:val="00277D80"/>
    <w:rsid w:val="00282325"/>
    <w:rsid w:val="00286E27"/>
    <w:rsid w:val="002904ED"/>
    <w:rsid w:val="002A1C6F"/>
    <w:rsid w:val="002A2271"/>
    <w:rsid w:val="002A5602"/>
    <w:rsid w:val="002A5CEC"/>
    <w:rsid w:val="002A70E9"/>
    <w:rsid w:val="002B2D0E"/>
    <w:rsid w:val="002B6A24"/>
    <w:rsid w:val="002B6EFD"/>
    <w:rsid w:val="002C0B36"/>
    <w:rsid w:val="002C2258"/>
    <w:rsid w:val="002C3489"/>
    <w:rsid w:val="002D2EF4"/>
    <w:rsid w:val="002E04E3"/>
    <w:rsid w:val="002E13DD"/>
    <w:rsid w:val="002E213C"/>
    <w:rsid w:val="002E6388"/>
    <w:rsid w:val="002F4DF5"/>
    <w:rsid w:val="002F7646"/>
    <w:rsid w:val="00302D94"/>
    <w:rsid w:val="00304517"/>
    <w:rsid w:val="0030558E"/>
    <w:rsid w:val="00305637"/>
    <w:rsid w:val="00306036"/>
    <w:rsid w:val="0030609C"/>
    <w:rsid w:val="00312639"/>
    <w:rsid w:val="003141D1"/>
    <w:rsid w:val="003228A5"/>
    <w:rsid w:val="00322BDD"/>
    <w:rsid w:val="00337472"/>
    <w:rsid w:val="003432F7"/>
    <w:rsid w:val="003460E6"/>
    <w:rsid w:val="00354FCD"/>
    <w:rsid w:val="003555BE"/>
    <w:rsid w:val="00356AA1"/>
    <w:rsid w:val="00361B30"/>
    <w:rsid w:val="00362F3A"/>
    <w:rsid w:val="00382C32"/>
    <w:rsid w:val="003836CD"/>
    <w:rsid w:val="00385E4D"/>
    <w:rsid w:val="00390A8A"/>
    <w:rsid w:val="003920F8"/>
    <w:rsid w:val="0039751F"/>
    <w:rsid w:val="003A1FD8"/>
    <w:rsid w:val="003A26E4"/>
    <w:rsid w:val="003B0E04"/>
    <w:rsid w:val="003B5207"/>
    <w:rsid w:val="003C351B"/>
    <w:rsid w:val="003C36A8"/>
    <w:rsid w:val="003D1246"/>
    <w:rsid w:val="003D17AF"/>
    <w:rsid w:val="003D2854"/>
    <w:rsid w:val="003D2BBE"/>
    <w:rsid w:val="003D50A6"/>
    <w:rsid w:val="003D65B7"/>
    <w:rsid w:val="003E3670"/>
    <w:rsid w:val="003F21E3"/>
    <w:rsid w:val="0041240B"/>
    <w:rsid w:val="00422BA3"/>
    <w:rsid w:val="004335A4"/>
    <w:rsid w:val="00435B1E"/>
    <w:rsid w:val="00451D4A"/>
    <w:rsid w:val="004563E1"/>
    <w:rsid w:val="00465E7F"/>
    <w:rsid w:val="0046793B"/>
    <w:rsid w:val="00476905"/>
    <w:rsid w:val="00483B28"/>
    <w:rsid w:val="00484E89"/>
    <w:rsid w:val="00491183"/>
    <w:rsid w:val="0049492B"/>
    <w:rsid w:val="004A081F"/>
    <w:rsid w:val="004B7A93"/>
    <w:rsid w:val="004C5BAC"/>
    <w:rsid w:val="004C6B61"/>
    <w:rsid w:val="004D26EB"/>
    <w:rsid w:val="004E01C1"/>
    <w:rsid w:val="004E343A"/>
    <w:rsid w:val="004E48FF"/>
    <w:rsid w:val="004E5B16"/>
    <w:rsid w:val="004E63B3"/>
    <w:rsid w:val="004E7495"/>
    <w:rsid w:val="004E7F5F"/>
    <w:rsid w:val="004F40E1"/>
    <w:rsid w:val="004F632F"/>
    <w:rsid w:val="004F6857"/>
    <w:rsid w:val="004F71FD"/>
    <w:rsid w:val="005030EA"/>
    <w:rsid w:val="00513DE9"/>
    <w:rsid w:val="005166E8"/>
    <w:rsid w:val="005210B4"/>
    <w:rsid w:val="00521368"/>
    <w:rsid w:val="00527005"/>
    <w:rsid w:val="00532441"/>
    <w:rsid w:val="00532B40"/>
    <w:rsid w:val="00534C12"/>
    <w:rsid w:val="00534FDF"/>
    <w:rsid w:val="005353C5"/>
    <w:rsid w:val="00542251"/>
    <w:rsid w:val="005426C1"/>
    <w:rsid w:val="00542F23"/>
    <w:rsid w:val="00550880"/>
    <w:rsid w:val="00551A8D"/>
    <w:rsid w:val="00551CC4"/>
    <w:rsid w:val="005619C3"/>
    <w:rsid w:val="005639B5"/>
    <w:rsid w:val="00567921"/>
    <w:rsid w:val="00572A0E"/>
    <w:rsid w:val="00575D0B"/>
    <w:rsid w:val="00583F85"/>
    <w:rsid w:val="00591001"/>
    <w:rsid w:val="00592DF2"/>
    <w:rsid w:val="00593F11"/>
    <w:rsid w:val="00596CBF"/>
    <w:rsid w:val="005A20D0"/>
    <w:rsid w:val="005B19B0"/>
    <w:rsid w:val="005B4F6D"/>
    <w:rsid w:val="005C27B4"/>
    <w:rsid w:val="005C40A4"/>
    <w:rsid w:val="005D1D18"/>
    <w:rsid w:val="005D3242"/>
    <w:rsid w:val="005F0CFD"/>
    <w:rsid w:val="005F1EC0"/>
    <w:rsid w:val="005F65CF"/>
    <w:rsid w:val="005F6FDB"/>
    <w:rsid w:val="00602E23"/>
    <w:rsid w:val="00603028"/>
    <w:rsid w:val="00603A15"/>
    <w:rsid w:val="00606D48"/>
    <w:rsid w:val="00612C2E"/>
    <w:rsid w:val="00613AC5"/>
    <w:rsid w:val="0061551D"/>
    <w:rsid w:val="00617221"/>
    <w:rsid w:val="00627B82"/>
    <w:rsid w:val="0063290B"/>
    <w:rsid w:val="00640995"/>
    <w:rsid w:val="006409DC"/>
    <w:rsid w:val="00645608"/>
    <w:rsid w:val="006457E3"/>
    <w:rsid w:val="00655527"/>
    <w:rsid w:val="006565B8"/>
    <w:rsid w:val="00660766"/>
    <w:rsid w:val="00661FFA"/>
    <w:rsid w:val="00664B2F"/>
    <w:rsid w:val="00670F56"/>
    <w:rsid w:val="00672701"/>
    <w:rsid w:val="00677990"/>
    <w:rsid w:val="00677AA3"/>
    <w:rsid w:val="00683CB9"/>
    <w:rsid w:val="00690621"/>
    <w:rsid w:val="00694292"/>
    <w:rsid w:val="006A3005"/>
    <w:rsid w:val="006A3CF6"/>
    <w:rsid w:val="006C3212"/>
    <w:rsid w:val="006C7F70"/>
    <w:rsid w:val="006D346F"/>
    <w:rsid w:val="006D6277"/>
    <w:rsid w:val="006D7B25"/>
    <w:rsid w:val="006E4AF9"/>
    <w:rsid w:val="006E647B"/>
    <w:rsid w:val="006F43AC"/>
    <w:rsid w:val="006F48FF"/>
    <w:rsid w:val="006F6303"/>
    <w:rsid w:val="006F7491"/>
    <w:rsid w:val="00703BF1"/>
    <w:rsid w:val="00704223"/>
    <w:rsid w:val="007068A0"/>
    <w:rsid w:val="00714750"/>
    <w:rsid w:val="00715C54"/>
    <w:rsid w:val="00720A48"/>
    <w:rsid w:val="00721542"/>
    <w:rsid w:val="007225AD"/>
    <w:rsid w:val="00724F3E"/>
    <w:rsid w:val="00737653"/>
    <w:rsid w:val="00743074"/>
    <w:rsid w:val="0074527B"/>
    <w:rsid w:val="00760CB7"/>
    <w:rsid w:val="00763977"/>
    <w:rsid w:val="00764C20"/>
    <w:rsid w:val="007749FA"/>
    <w:rsid w:val="00784C16"/>
    <w:rsid w:val="00787C7E"/>
    <w:rsid w:val="00795B00"/>
    <w:rsid w:val="00795F7D"/>
    <w:rsid w:val="007A52B8"/>
    <w:rsid w:val="007B1080"/>
    <w:rsid w:val="007B3DF5"/>
    <w:rsid w:val="007C353C"/>
    <w:rsid w:val="007C64B2"/>
    <w:rsid w:val="007C77A3"/>
    <w:rsid w:val="007E1F5D"/>
    <w:rsid w:val="007E5696"/>
    <w:rsid w:val="007F02E4"/>
    <w:rsid w:val="007F340D"/>
    <w:rsid w:val="007F675A"/>
    <w:rsid w:val="007F678D"/>
    <w:rsid w:val="00804289"/>
    <w:rsid w:val="00804B3F"/>
    <w:rsid w:val="00807E4F"/>
    <w:rsid w:val="00815D7B"/>
    <w:rsid w:val="00816BCA"/>
    <w:rsid w:val="00820241"/>
    <w:rsid w:val="00820C1A"/>
    <w:rsid w:val="00820D3A"/>
    <w:rsid w:val="00825AFB"/>
    <w:rsid w:val="008279FD"/>
    <w:rsid w:val="008341C7"/>
    <w:rsid w:val="00834695"/>
    <w:rsid w:val="00834D41"/>
    <w:rsid w:val="008353DB"/>
    <w:rsid w:val="00836989"/>
    <w:rsid w:val="0084076D"/>
    <w:rsid w:val="0085609E"/>
    <w:rsid w:val="00857835"/>
    <w:rsid w:val="0086367B"/>
    <w:rsid w:val="00865B80"/>
    <w:rsid w:val="0087309D"/>
    <w:rsid w:val="0087727C"/>
    <w:rsid w:val="008836EF"/>
    <w:rsid w:val="008840FE"/>
    <w:rsid w:val="008869D5"/>
    <w:rsid w:val="00886AA7"/>
    <w:rsid w:val="008921B0"/>
    <w:rsid w:val="00894441"/>
    <w:rsid w:val="00894B69"/>
    <w:rsid w:val="008A2F3D"/>
    <w:rsid w:val="008A4912"/>
    <w:rsid w:val="008B4D53"/>
    <w:rsid w:val="008B5B39"/>
    <w:rsid w:val="008C2D70"/>
    <w:rsid w:val="008C6362"/>
    <w:rsid w:val="008D0FD1"/>
    <w:rsid w:val="008D126E"/>
    <w:rsid w:val="008D1558"/>
    <w:rsid w:val="008D2F58"/>
    <w:rsid w:val="008E08C1"/>
    <w:rsid w:val="008E207D"/>
    <w:rsid w:val="008E6140"/>
    <w:rsid w:val="008E6CE5"/>
    <w:rsid w:val="00906619"/>
    <w:rsid w:val="00907C1C"/>
    <w:rsid w:val="00914F4F"/>
    <w:rsid w:val="00917B8D"/>
    <w:rsid w:val="009206C3"/>
    <w:rsid w:val="00920854"/>
    <w:rsid w:val="0093520F"/>
    <w:rsid w:val="00941144"/>
    <w:rsid w:val="009520D8"/>
    <w:rsid w:val="00955395"/>
    <w:rsid w:val="00963F13"/>
    <w:rsid w:val="00970349"/>
    <w:rsid w:val="00974841"/>
    <w:rsid w:val="009804A5"/>
    <w:rsid w:val="00983612"/>
    <w:rsid w:val="00986834"/>
    <w:rsid w:val="00986F60"/>
    <w:rsid w:val="0099105D"/>
    <w:rsid w:val="009A021E"/>
    <w:rsid w:val="009A220D"/>
    <w:rsid w:val="009A2DFC"/>
    <w:rsid w:val="009A3CAD"/>
    <w:rsid w:val="009A4D38"/>
    <w:rsid w:val="009A5352"/>
    <w:rsid w:val="009B30B4"/>
    <w:rsid w:val="009B41BB"/>
    <w:rsid w:val="009B54CE"/>
    <w:rsid w:val="009D6CE7"/>
    <w:rsid w:val="009F00F7"/>
    <w:rsid w:val="009F108D"/>
    <w:rsid w:val="009F1523"/>
    <w:rsid w:val="009F5700"/>
    <w:rsid w:val="00A0313D"/>
    <w:rsid w:val="00A04343"/>
    <w:rsid w:val="00A0588C"/>
    <w:rsid w:val="00A11AF3"/>
    <w:rsid w:val="00A120EA"/>
    <w:rsid w:val="00A213E8"/>
    <w:rsid w:val="00A235D5"/>
    <w:rsid w:val="00A2402D"/>
    <w:rsid w:val="00A30FD3"/>
    <w:rsid w:val="00A30FDB"/>
    <w:rsid w:val="00A34101"/>
    <w:rsid w:val="00A43037"/>
    <w:rsid w:val="00A46B7C"/>
    <w:rsid w:val="00A46DF4"/>
    <w:rsid w:val="00A511C0"/>
    <w:rsid w:val="00A52EF0"/>
    <w:rsid w:val="00A53791"/>
    <w:rsid w:val="00A53C1A"/>
    <w:rsid w:val="00A60E95"/>
    <w:rsid w:val="00A6235A"/>
    <w:rsid w:val="00A635A7"/>
    <w:rsid w:val="00A71C2F"/>
    <w:rsid w:val="00A849B8"/>
    <w:rsid w:val="00A95EC5"/>
    <w:rsid w:val="00AA099E"/>
    <w:rsid w:val="00AA46AB"/>
    <w:rsid w:val="00AA4FAF"/>
    <w:rsid w:val="00AB2168"/>
    <w:rsid w:val="00AB26FC"/>
    <w:rsid w:val="00AD03BB"/>
    <w:rsid w:val="00AE44C7"/>
    <w:rsid w:val="00AF0EE5"/>
    <w:rsid w:val="00AF28CB"/>
    <w:rsid w:val="00AF33AC"/>
    <w:rsid w:val="00AF7818"/>
    <w:rsid w:val="00B00369"/>
    <w:rsid w:val="00B037B8"/>
    <w:rsid w:val="00B1206F"/>
    <w:rsid w:val="00B12C67"/>
    <w:rsid w:val="00B16B10"/>
    <w:rsid w:val="00B17988"/>
    <w:rsid w:val="00B216BA"/>
    <w:rsid w:val="00B22525"/>
    <w:rsid w:val="00B24C38"/>
    <w:rsid w:val="00B3225D"/>
    <w:rsid w:val="00B33341"/>
    <w:rsid w:val="00B36BD1"/>
    <w:rsid w:val="00B37E13"/>
    <w:rsid w:val="00B40D9B"/>
    <w:rsid w:val="00B424B8"/>
    <w:rsid w:val="00B42E9D"/>
    <w:rsid w:val="00B50E7D"/>
    <w:rsid w:val="00B52B27"/>
    <w:rsid w:val="00B55221"/>
    <w:rsid w:val="00B55F38"/>
    <w:rsid w:val="00B56AE5"/>
    <w:rsid w:val="00B75E33"/>
    <w:rsid w:val="00B85A50"/>
    <w:rsid w:val="00B85BD1"/>
    <w:rsid w:val="00B85BF1"/>
    <w:rsid w:val="00B92D54"/>
    <w:rsid w:val="00B96489"/>
    <w:rsid w:val="00BA2684"/>
    <w:rsid w:val="00BB16E8"/>
    <w:rsid w:val="00BB4A38"/>
    <w:rsid w:val="00BB70A2"/>
    <w:rsid w:val="00BC09E7"/>
    <w:rsid w:val="00BC30D8"/>
    <w:rsid w:val="00BC5744"/>
    <w:rsid w:val="00BD02C0"/>
    <w:rsid w:val="00BD23AE"/>
    <w:rsid w:val="00BD44A9"/>
    <w:rsid w:val="00BD542C"/>
    <w:rsid w:val="00BE094E"/>
    <w:rsid w:val="00BE14B1"/>
    <w:rsid w:val="00BE2952"/>
    <w:rsid w:val="00BE5169"/>
    <w:rsid w:val="00BF5A79"/>
    <w:rsid w:val="00BF618D"/>
    <w:rsid w:val="00BF778C"/>
    <w:rsid w:val="00C05447"/>
    <w:rsid w:val="00C06BF6"/>
    <w:rsid w:val="00C11F20"/>
    <w:rsid w:val="00C17DBC"/>
    <w:rsid w:val="00C23401"/>
    <w:rsid w:val="00C27075"/>
    <w:rsid w:val="00C30008"/>
    <w:rsid w:val="00C32029"/>
    <w:rsid w:val="00C5019E"/>
    <w:rsid w:val="00C53229"/>
    <w:rsid w:val="00C549C8"/>
    <w:rsid w:val="00C75B16"/>
    <w:rsid w:val="00C81FAC"/>
    <w:rsid w:val="00C83258"/>
    <w:rsid w:val="00C84569"/>
    <w:rsid w:val="00C84A4F"/>
    <w:rsid w:val="00C84C2D"/>
    <w:rsid w:val="00C92D3F"/>
    <w:rsid w:val="00C94AB6"/>
    <w:rsid w:val="00C957DF"/>
    <w:rsid w:val="00C9583A"/>
    <w:rsid w:val="00C95EE4"/>
    <w:rsid w:val="00C95FC3"/>
    <w:rsid w:val="00CA00E4"/>
    <w:rsid w:val="00CA0F3B"/>
    <w:rsid w:val="00CA164D"/>
    <w:rsid w:val="00CA7DA9"/>
    <w:rsid w:val="00CB57D8"/>
    <w:rsid w:val="00CB6762"/>
    <w:rsid w:val="00CB739C"/>
    <w:rsid w:val="00CC1237"/>
    <w:rsid w:val="00CD55BC"/>
    <w:rsid w:val="00CE1493"/>
    <w:rsid w:val="00CE551D"/>
    <w:rsid w:val="00CF3210"/>
    <w:rsid w:val="00CF55E1"/>
    <w:rsid w:val="00CF7FA0"/>
    <w:rsid w:val="00D01130"/>
    <w:rsid w:val="00D029A6"/>
    <w:rsid w:val="00D0739E"/>
    <w:rsid w:val="00D14AEF"/>
    <w:rsid w:val="00D225FF"/>
    <w:rsid w:val="00D22CA6"/>
    <w:rsid w:val="00D273E4"/>
    <w:rsid w:val="00D27476"/>
    <w:rsid w:val="00D367D0"/>
    <w:rsid w:val="00D41431"/>
    <w:rsid w:val="00D47C0B"/>
    <w:rsid w:val="00D523D4"/>
    <w:rsid w:val="00D54C1F"/>
    <w:rsid w:val="00D55632"/>
    <w:rsid w:val="00D6174D"/>
    <w:rsid w:val="00D6354E"/>
    <w:rsid w:val="00D679E0"/>
    <w:rsid w:val="00D7638D"/>
    <w:rsid w:val="00D76448"/>
    <w:rsid w:val="00D80FE1"/>
    <w:rsid w:val="00D813C8"/>
    <w:rsid w:val="00D8160A"/>
    <w:rsid w:val="00D9414B"/>
    <w:rsid w:val="00D952B3"/>
    <w:rsid w:val="00DA000F"/>
    <w:rsid w:val="00DA3051"/>
    <w:rsid w:val="00DA39C5"/>
    <w:rsid w:val="00DB1022"/>
    <w:rsid w:val="00DB2756"/>
    <w:rsid w:val="00DB372D"/>
    <w:rsid w:val="00DB5EAE"/>
    <w:rsid w:val="00DC7CBC"/>
    <w:rsid w:val="00DF471B"/>
    <w:rsid w:val="00DF541C"/>
    <w:rsid w:val="00DF65C8"/>
    <w:rsid w:val="00DF6DED"/>
    <w:rsid w:val="00DF6EC5"/>
    <w:rsid w:val="00DF7CA5"/>
    <w:rsid w:val="00E005DE"/>
    <w:rsid w:val="00E14980"/>
    <w:rsid w:val="00E165A7"/>
    <w:rsid w:val="00E17E47"/>
    <w:rsid w:val="00E333BA"/>
    <w:rsid w:val="00E33D0D"/>
    <w:rsid w:val="00E34292"/>
    <w:rsid w:val="00E419F2"/>
    <w:rsid w:val="00E44C09"/>
    <w:rsid w:val="00E46EA8"/>
    <w:rsid w:val="00E52400"/>
    <w:rsid w:val="00E526D4"/>
    <w:rsid w:val="00E56CBD"/>
    <w:rsid w:val="00E611B2"/>
    <w:rsid w:val="00E62E14"/>
    <w:rsid w:val="00E66922"/>
    <w:rsid w:val="00E677B6"/>
    <w:rsid w:val="00E6782E"/>
    <w:rsid w:val="00E74D5B"/>
    <w:rsid w:val="00E75105"/>
    <w:rsid w:val="00E82110"/>
    <w:rsid w:val="00E9140B"/>
    <w:rsid w:val="00E91DD3"/>
    <w:rsid w:val="00E940E7"/>
    <w:rsid w:val="00E97B50"/>
    <w:rsid w:val="00EB04FF"/>
    <w:rsid w:val="00EB7536"/>
    <w:rsid w:val="00EC1C10"/>
    <w:rsid w:val="00EC30CC"/>
    <w:rsid w:val="00EC48B3"/>
    <w:rsid w:val="00EC5BEF"/>
    <w:rsid w:val="00ED5050"/>
    <w:rsid w:val="00EE0E88"/>
    <w:rsid w:val="00EE3C84"/>
    <w:rsid w:val="00EF5341"/>
    <w:rsid w:val="00EF536D"/>
    <w:rsid w:val="00EF7DAA"/>
    <w:rsid w:val="00F16AA5"/>
    <w:rsid w:val="00F2234A"/>
    <w:rsid w:val="00F2488C"/>
    <w:rsid w:val="00F24FAF"/>
    <w:rsid w:val="00F30142"/>
    <w:rsid w:val="00F30905"/>
    <w:rsid w:val="00F3315E"/>
    <w:rsid w:val="00F3328F"/>
    <w:rsid w:val="00F34902"/>
    <w:rsid w:val="00F36B8D"/>
    <w:rsid w:val="00F400CC"/>
    <w:rsid w:val="00F652D3"/>
    <w:rsid w:val="00F72E6F"/>
    <w:rsid w:val="00F734BF"/>
    <w:rsid w:val="00F74EB2"/>
    <w:rsid w:val="00F764F2"/>
    <w:rsid w:val="00F81D94"/>
    <w:rsid w:val="00F81E52"/>
    <w:rsid w:val="00F81F46"/>
    <w:rsid w:val="00F94CBC"/>
    <w:rsid w:val="00FA19A8"/>
    <w:rsid w:val="00FA2147"/>
    <w:rsid w:val="00FA4BDD"/>
    <w:rsid w:val="00FA59DA"/>
    <w:rsid w:val="00FB05B3"/>
    <w:rsid w:val="00FB0D1D"/>
    <w:rsid w:val="00FB38E6"/>
    <w:rsid w:val="00FB3C8F"/>
    <w:rsid w:val="00FB4E88"/>
    <w:rsid w:val="00FB6ABD"/>
    <w:rsid w:val="00FC4A6A"/>
    <w:rsid w:val="00FC60AD"/>
    <w:rsid w:val="00FC7F65"/>
    <w:rsid w:val="00FF396E"/>
    <w:rsid w:val="00FF41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5728E"/>
  <w15:docId w15:val="{FE72AB85-8DAA-4CC8-8C2B-6B2670B4D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301"/>
    <w:pPr>
      <w:spacing w:after="0" w:line="240" w:lineRule="auto"/>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1301"/>
    <w:rPr>
      <w:rFonts w:ascii="Tahoma" w:hAnsi="Tahoma" w:cs="Tahoma"/>
      <w:sz w:val="16"/>
      <w:szCs w:val="16"/>
    </w:rPr>
  </w:style>
  <w:style w:type="character" w:customStyle="1" w:styleId="BalloonTextChar">
    <w:name w:val="Balloon Text Char"/>
    <w:basedOn w:val="DefaultParagraphFont"/>
    <w:link w:val="BalloonText"/>
    <w:uiPriority w:val="99"/>
    <w:semiHidden/>
    <w:rsid w:val="00051301"/>
    <w:rPr>
      <w:rFonts w:ascii="Tahoma" w:hAnsi="Tahoma" w:cs="Tahoma"/>
      <w:sz w:val="16"/>
      <w:szCs w:val="16"/>
    </w:rPr>
  </w:style>
  <w:style w:type="paragraph" w:styleId="ListParagraph">
    <w:name w:val="List Paragraph"/>
    <w:basedOn w:val="Normal"/>
    <w:uiPriority w:val="34"/>
    <w:qFormat/>
    <w:rsid w:val="00051301"/>
    <w:pPr>
      <w:numPr>
        <w:numId w:val="1"/>
      </w:numPr>
      <w:spacing w:after="200" w:line="276" w:lineRule="auto"/>
      <w:contextualSpacing/>
    </w:pPr>
    <w:rPr>
      <w:rFonts w:asciiTheme="minorHAnsi" w:eastAsiaTheme="minorHAnsi" w:hAnsiTheme="minorHAnsi" w:cstheme="minorHAnsi"/>
      <w:color w:val="000000"/>
      <w:sz w:val="22"/>
      <w:szCs w:val="22"/>
    </w:rPr>
  </w:style>
  <w:style w:type="table" w:styleId="TableGrid">
    <w:name w:val="Table Grid"/>
    <w:basedOn w:val="TableNormal"/>
    <w:uiPriority w:val="59"/>
    <w:rsid w:val="00051301"/>
    <w:pPr>
      <w:spacing w:after="0" w:line="240" w:lineRule="auto"/>
    </w:pPr>
    <w:rPr>
      <w:rFonts w:eastAsia="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1301"/>
    <w:pPr>
      <w:tabs>
        <w:tab w:val="center" w:pos="4680"/>
        <w:tab w:val="right" w:pos="9360"/>
      </w:tabs>
    </w:pPr>
  </w:style>
  <w:style w:type="character" w:customStyle="1" w:styleId="HeaderChar">
    <w:name w:val="Header Char"/>
    <w:basedOn w:val="DefaultParagraphFont"/>
    <w:link w:val="Header"/>
    <w:uiPriority w:val="99"/>
    <w:rsid w:val="00051301"/>
    <w:rPr>
      <w:rFonts w:eastAsia="Times New Roman"/>
    </w:rPr>
  </w:style>
  <w:style w:type="paragraph" w:styleId="Title">
    <w:name w:val="Title"/>
    <w:basedOn w:val="Normal"/>
    <w:next w:val="Normal"/>
    <w:link w:val="TitleChar"/>
    <w:uiPriority w:val="10"/>
    <w:qFormat/>
    <w:rsid w:val="00051301"/>
    <w:pPr>
      <w:pBdr>
        <w:bottom w:val="single" w:sz="8" w:space="4" w:color="4F81BD"/>
      </w:pBdr>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051301"/>
    <w:rPr>
      <w:rFonts w:ascii="Cambria" w:eastAsia="Times New Roman" w:hAnsi="Cambria"/>
      <w:color w:val="17365D"/>
      <w:spacing w:val="5"/>
      <w:kern w:val="28"/>
      <w:sz w:val="52"/>
      <w:szCs w:val="52"/>
    </w:rPr>
  </w:style>
  <w:style w:type="paragraph" w:styleId="Subtitle">
    <w:name w:val="Subtitle"/>
    <w:basedOn w:val="Normal"/>
    <w:next w:val="Normal"/>
    <w:link w:val="SubtitleChar"/>
    <w:uiPriority w:val="11"/>
    <w:qFormat/>
    <w:rsid w:val="00051301"/>
    <w:pPr>
      <w:numPr>
        <w:ilvl w:val="1"/>
      </w:numPr>
      <w:spacing w:after="200" w:line="276" w:lineRule="auto"/>
    </w:pPr>
    <w:rPr>
      <w:rFonts w:ascii="Cambria" w:hAnsi="Cambria"/>
      <w:i/>
      <w:iCs/>
      <w:color w:val="4F81BD"/>
      <w:spacing w:val="15"/>
    </w:rPr>
  </w:style>
  <w:style w:type="character" w:customStyle="1" w:styleId="SubtitleChar">
    <w:name w:val="Subtitle Char"/>
    <w:basedOn w:val="DefaultParagraphFont"/>
    <w:link w:val="Subtitle"/>
    <w:uiPriority w:val="11"/>
    <w:rsid w:val="00051301"/>
    <w:rPr>
      <w:rFonts w:ascii="Cambria" w:eastAsia="Times New Roman" w:hAnsi="Cambria"/>
      <w:i/>
      <w:iCs/>
      <w:color w:val="4F81BD"/>
      <w:spacing w:val="15"/>
    </w:rPr>
  </w:style>
  <w:style w:type="character" w:styleId="Hyperlink">
    <w:name w:val="Hyperlink"/>
    <w:basedOn w:val="DefaultParagraphFont"/>
    <w:uiPriority w:val="99"/>
    <w:unhideWhenUsed/>
    <w:rsid w:val="00F652D3"/>
    <w:rPr>
      <w:color w:val="0000FF" w:themeColor="hyperlink"/>
      <w:u w:val="single"/>
    </w:rPr>
  </w:style>
  <w:style w:type="paragraph" w:styleId="Footer">
    <w:name w:val="footer"/>
    <w:basedOn w:val="Normal"/>
    <w:link w:val="FooterChar"/>
    <w:uiPriority w:val="99"/>
    <w:unhideWhenUsed/>
    <w:rsid w:val="00EB04FF"/>
    <w:pPr>
      <w:tabs>
        <w:tab w:val="center" w:pos="4680"/>
        <w:tab w:val="right" w:pos="9360"/>
      </w:tabs>
    </w:pPr>
  </w:style>
  <w:style w:type="character" w:customStyle="1" w:styleId="FooterChar">
    <w:name w:val="Footer Char"/>
    <w:basedOn w:val="DefaultParagraphFont"/>
    <w:link w:val="Footer"/>
    <w:uiPriority w:val="99"/>
    <w:rsid w:val="00EB04FF"/>
    <w:rPr>
      <w:rFonts w:eastAsia="Times New Roman"/>
    </w:rPr>
  </w:style>
  <w:style w:type="character" w:styleId="CommentReference">
    <w:name w:val="annotation reference"/>
    <w:basedOn w:val="DefaultParagraphFont"/>
    <w:uiPriority w:val="99"/>
    <w:semiHidden/>
    <w:unhideWhenUsed/>
    <w:rsid w:val="000E3E41"/>
    <w:rPr>
      <w:sz w:val="16"/>
      <w:szCs w:val="16"/>
    </w:rPr>
  </w:style>
  <w:style w:type="paragraph" w:styleId="CommentText">
    <w:name w:val="annotation text"/>
    <w:basedOn w:val="Normal"/>
    <w:link w:val="CommentTextChar"/>
    <w:uiPriority w:val="99"/>
    <w:semiHidden/>
    <w:unhideWhenUsed/>
    <w:rsid w:val="000E3E41"/>
    <w:rPr>
      <w:sz w:val="20"/>
      <w:szCs w:val="20"/>
    </w:rPr>
  </w:style>
  <w:style w:type="character" w:customStyle="1" w:styleId="CommentTextChar">
    <w:name w:val="Comment Text Char"/>
    <w:basedOn w:val="DefaultParagraphFont"/>
    <w:link w:val="CommentText"/>
    <w:uiPriority w:val="99"/>
    <w:semiHidden/>
    <w:rsid w:val="000E3E41"/>
    <w:rPr>
      <w:rFonts w:eastAsia="Times New Roman"/>
      <w:sz w:val="20"/>
      <w:szCs w:val="20"/>
    </w:rPr>
  </w:style>
  <w:style w:type="paragraph" w:styleId="CommentSubject">
    <w:name w:val="annotation subject"/>
    <w:basedOn w:val="CommentText"/>
    <w:next w:val="CommentText"/>
    <w:link w:val="CommentSubjectChar"/>
    <w:uiPriority w:val="99"/>
    <w:semiHidden/>
    <w:unhideWhenUsed/>
    <w:rsid w:val="000E3E41"/>
    <w:rPr>
      <w:b/>
      <w:bCs/>
    </w:rPr>
  </w:style>
  <w:style w:type="character" w:customStyle="1" w:styleId="CommentSubjectChar">
    <w:name w:val="Comment Subject Char"/>
    <w:basedOn w:val="CommentTextChar"/>
    <w:link w:val="CommentSubject"/>
    <w:uiPriority w:val="99"/>
    <w:semiHidden/>
    <w:rsid w:val="000E3E41"/>
    <w:rPr>
      <w:rFonts w:eastAsia="Times New Roman"/>
      <w:b/>
      <w:bCs/>
      <w:sz w:val="20"/>
      <w:szCs w:val="20"/>
    </w:rPr>
  </w:style>
  <w:style w:type="character" w:styleId="FollowedHyperlink">
    <w:name w:val="FollowedHyperlink"/>
    <w:basedOn w:val="DefaultParagraphFont"/>
    <w:uiPriority w:val="99"/>
    <w:semiHidden/>
    <w:unhideWhenUsed/>
    <w:rsid w:val="004E74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30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hutterstock.com/subscribe.mhtml" TargetMode="External"/><Relationship Id="rId13" Type="http://schemas.openxmlformats.org/officeDocument/2006/relationships/hyperlink" Target="http://www.biology.arizona.edu/cell_bio/problem_sets/membranes/fluid_mosaic_model.html" TargetMode="External"/><Relationship Id="rId18" Type="http://schemas.openxmlformats.org/officeDocument/2006/relationships/hyperlink" Target="http://www.youtube.com/watch?v=XFxHWWOpHDI" TargetMode="External"/><Relationship Id="rId26" Type="http://schemas.openxmlformats.org/officeDocument/2006/relationships/hyperlink" Target="http://commons.wikimedia.org/wiki/File:Gene_therapy.jpg" TargetMode="External"/><Relationship Id="rId3" Type="http://schemas.openxmlformats.org/officeDocument/2006/relationships/styles" Target="styles.xml"/><Relationship Id="rId21" Type="http://schemas.openxmlformats.org/officeDocument/2006/relationships/hyperlink" Target="http://www.youtube.com/watch?v=4jtmOZaIvS0" TargetMode="External"/><Relationship Id="rId7" Type="http://schemas.openxmlformats.org/officeDocument/2006/relationships/endnotes" Target="endnotes.xml"/><Relationship Id="rId12" Type="http://schemas.openxmlformats.org/officeDocument/2006/relationships/image" Target="media/image3.jpeg"/><Relationship Id="rId17" Type="http://schemas.microsoft.com/office/2016/09/relationships/commentsIds" Target="commentsIds.xml"/><Relationship Id="rId25" Type="http://schemas.openxmlformats.org/officeDocument/2006/relationships/image" Target="media/image6.jpeg"/><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5.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www.cellsalive.com/mitosis.htm" TargetMode="Externa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yperlink" Target="http://www.biology.arizona.edu/cell_bio/tutorials/cell_cycle/cells3.html" TargetMode="External"/><Relationship Id="rId28" Type="http://schemas.openxmlformats.org/officeDocument/2006/relationships/header" Target="header1.xml"/><Relationship Id="rId10" Type="http://schemas.openxmlformats.org/officeDocument/2006/relationships/hyperlink" Target="http://ajweinmann.wordpress.com/organelle/" TargetMode="External"/><Relationship Id="rId19" Type="http://schemas.openxmlformats.org/officeDocument/2006/relationships/hyperlink" Target="http://www.youtube.com/watch?v=gbSIBhFwQ4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hyperlink" Target="http://www.youtube.com/watch?v=teV62zrm2P0" TargetMode="External"/><Relationship Id="rId27" Type="http://schemas.openxmlformats.org/officeDocument/2006/relationships/image" Target="media/image7.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2806A-8459-4E3B-B2A5-3F52B55CA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4051</Words>
  <Characters>23096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mmcelhaney</dc:creator>
  <cp:lastModifiedBy>Todd Mesewicz</cp:lastModifiedBy>
  <cp:revision>2</cp:revision>
  <dcterms:created xsi:type="dcterms:W3CDTF">2020-04-28T18:43:00Z</dcterms:created>
  <dcterms:modified xsi:type="dcterms:W3CDTF">2020-04-28T18:43:00Z</dcterms:modified>
</cp:coreProperties>
</file>